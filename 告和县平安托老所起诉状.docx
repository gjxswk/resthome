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15D5A1" w14:textId="77777777" w:rsidR="00EE4850" w:rsidRPr="00EE4850" w:rsidRDefault="00623A3E" w:rsidP="00EE4850">
      <w:pPr>
        <w:pStyle w:val="a3"/>
        <w:shd w:val="clear" w:color="auto" w:fill="FFFFFF"/>
        <w:spacing w:before="0" w:beforeAutospacing="0" w:after="0" w:afterAutospacing="0" w:line="390" w:lineRule="atLeast"/>
        <w:ind w:firstLine="480"/>
        <w:jc w:val="center"/>
        <w:rPr>
          <w:rFonts w:ascii="宋体" w:eastAsia="宋体" w:hAnsi="宋体"/>
          <w:b/>
          <w:color w:val="333333"/>
          <w:sz w:val="21"/>
          <w:szCs w:val="21"/>
        </w:rPr>
      </w:pPr>
      <w:commentRangeStart w:id="0"/>
      <w:r>
        <w:rPr>
          <w:rFonts w:ascii="宋体" w:eastAsia="宋体" w:hAnsi="宋体" w:hint="eastAsia"/>
          <w:b/>
          <w:color w:val="333333"/>
          <w:sz w:val="21"/>
          <w:szCs w:val="21"/>
        </w:rPr>
        <w:t>起</w:t>
      </w:r>
      <w:commentRangeEnd w:id="0"/>
      <w:r w:rsidR="00BF769A">
        <w:rPr>
          <w:rStyle w:val="a7"/>
          <w:rFonts w:asciiTheme="minorHAnsi" w:eastAsiaTheme="minorEastAsia" w:hAnsiTheme="minorHAnsi" w:cstheme="minorBidi"/>
        </w:rPr>
        <w:commentReference w:id="0"/>
      </w:r>
      <w:r w:rsidR="00EE4850" w:rsidRPr="00EE4850">
        <w:rPr>
          <w:rFonts w:ascii="宋体" w:eastAsia="宋体" w:hAnsi="宋体" w:hint="eastAsia"/>
          <w:b/>
          <w:color w:val="333333"/>
          <w:sz w:val="21"/>
          <w:szCs w:val="21"/>
        </w:rPr>
        <w:t>诉</w:t>
      </w:r>
      <w:r w:rsidR="00EE4850" w:rsidRPr="00EE4850">
        <w:rPr>
          <w:rFonts w:ascii="宋体" w:eastAsia="宋体" w:hAnsi="宋体"/>
          <w:b/>
          <w:color w:val="333333"/>
          <w:sz w:val="21"/>
          <w:szCs w:val="21"/>
        </w:rPr>
        <w:t>状</w:t>
      </w:r>
    </w:p>
    <w:p w14:paraId="1BB1721C" w14:textId="45589EEA" w:rsidR="009E0F7A" w:rsidRDefault="00623A3E" w:rsidP="004A31F3">
      <w:pPr>
        <w:pStyle w:val="a3"/>
        <w:shd w:val="clear" w:color="auto" w:fill="FFFFFF"/>
        <w:spacing w:before="0" w:beforeAutospacing="0" w:after="0" w:afterAutospacing="0" w:line="390" w:lineRule="atLeast"/>
        <w:ind w:firstLine="480"/>
        <w:rPr>
          <w:ins w:id="1" w:author="zhaor" w:date="2015-10-17T18:14:00Z"/>
          <w:rFonts w:ascii="宋体" w:eastAsia="宋体" w:hAnsi="宋体"/>
          <w:color w:val="333333"/>
          <w:sz w:val="21"/>
          <w:szCs w:val="21"/>
        </w:rPr>
      </w:pPr>
      <w:r>
        <w:rPr>
          <w:rFonts w:ascii="宋体" w:eastAsia="宋体" w:hAnsi="宋体" w:hint="eastAsia"/>
          <w:color w:val="333333"/>
          <w:sz w:val="21"/>
          <w:szCs w:val="21"/>
        </w:rPr>
        <w:t>起</w:t>
      </w:r>
      <w:r w:rsidR="00EE4850">
        <w:rPr>
          <w:rFonts w:ascii="宋体" w:eastAsia="宋体" w:hAnsi="宋体" w:hint="eastAsia"/>
          <w:color w:val="333333"/>
          <w:sz w:val="21"/>
          <w:szCs w:val="21"/>
        </w:rPr>
        <w:t>诉人</w:t>
      </w:r>
      <w:r w:rsidR="009E0F7A">
        <w:rPr>
          <w:rFonts w:ascii="宋体" w:eastAsia="宋体" w:hAnsi="宋体" w:hint="eastAsia"/>
          <w:color w:val="333333"/>
          <w:sz w:val="21"/>
          <w:szCs w:val="21"/>
        </w:rPr>
        <w:t>：</w:t>
      </w:r>
      <w:del w:id="2" w:author="zhaor" w:date="2015-10-17T18:12:00Z">
        <w:r w:rsidR="009E0F7A" w:rsidDel="00936421">
          <w:rPr>
            <w:rFonts w:ascii="宋体" w:eastAsia="宋体" w:hAnsi="宋体" w:hint="eastAsia"/>
            <w:color w:val="333333"/>
            <w:sz w:val="21"/>
            <w:szCs w:val="21"/>
          </w:rPr>
          <w:delText>葛</w:delText>
        </w:r>
        <w:r w:rsidR="009E0F7A" w:rsidDel="00936421">
          <w:rPr>
            <w:rFonts w:ascii="宋体" w:eastAsia="宋体" w:hAnsi="宋体"/>
            <w:color w:val="333333"/>
            <w:sz w:val="21"/>
            <w:szCs w:val="21"/>
          </w:rPr>
          <w:delText>俊翔</w:delText>
        </w:r>
      </w:del>
      <w:ins w:id="3" w:author="Albert Einstien" w:date="2015-10-19T14:20:00Z">
        <w:r w:rsidR="00364B1E">
          <w:rPr>
            <w:rFonts w:ascii="宋体" w:eastAsia="宋体" w:hAnsi="宋体" w:hint="eastAsia"/>
            <w:color w:val="333333"/>
            <w:sz w:val="21"/>
            <w:szCs w:val="21"/>
          </w:rPr>
          <w:t>张</w:t>
        </w:r>
        <w:r w:rsidR="00364B1E">
          <w:rPr>
            <w:rFonts w:ascii="宋体" w:eastAsia="宋体" w:hAnsi="宋体"/>
            <w:color w:val="333333"/>
            <w:sz w:val="21"/>
            <w:szCs w:val="21"/>
          </w:rPr>
          <w:t>国兰</w:t>
        </w:r>
      </w:ins>
      <w:ins w:id="4" w:author="zhaor" w:date="2015-10-17T18:12:00Z">
        <w:del w:id="5" w:author="Albert Einstien" w:date="2015-10-19T14:20:00Z">
          <w:r w:rsidR="00936421" w:rsidDel="00364B1E">
            <w:rPr>
              <w:rFonts w:ascii="宋体" w:eastAsia="宋体" w:hAnsi="宋体"/>
              <w:color w:val="333333"/>
              <w:sz w:val="21"/>
              <w:szCs w:val="21"/>
            </w:rPr>
            <w:delText>外婆</w:delText>
          </w:r>
        </w:del>
      </w:ins>
      <w:r w:rsidR="009E0F7A">
        <w:rPr>
          <w:rFonts w:ascii="宋体" w:eastAsia="宋体" w:hAnsi="宋体" w:hint="eastAsia"/>
          <w:color w:val="333333"/>
          <w:sz w:val="21"/>
          <w:szCs w:val="21"/>
        </w:rPr>
        <w:t>，</w:t>
      </w:r>
      <w:ins w:id="6" w:author="Albert Einstien" w:date="2015-10-19T14:20:00Z">
        <w:r w:rsidR="00364B1E">
          <w:rPr>
            <w:rFonts w:ascii="宋体" w:eastAsia="宋体" w:hAnsi="宋体" w:hint="eastAsia"/>
            <w:color w:val="333333"/>
            <w:sz w:val="21"/>
            <w:szCs w:val="21"/>
          </w:rPr>
          <w:t>女</w:t>
        </w:r>
      </w:ins>
      <w:del w:id="7" w:author="Albert Einstien" w:date="2015-10-19T14:20:00Z">
        <w:r w:rsidR="009E0F7A" w:rsidDel="00364B1E">
          <w:rPr>
            <w:rFonts w:ascii="宋体" w:eastAsia="宋体" w:hAnsi="宋体" w:hint="eastAsia"/>
            <w:color w:val="333333"/>
            <w:sz w:val="21"/>
            <w:szCs w:val="21"/>
          </w:rPr>
          <w:delText>男</w:delText>
        </w:r>
      </w:del>
      <w:r w:rsidR="004A31F3">
        <w:rPr>
          <w:rFonts w:ascii="宋体" w:eastAsia="宋体" w:hAnsi="宋体" w:hint="eastAsia"/>
          <w:color w:val="333333"/>
          <w:sz w:val="21"/>
          <w:szCs w:val="21"/>
        </w:rPr>
        <w:t>，</w:t>
      </w:r>
      <w:ins w:id="8" w:author="Albert Einstien" w:date="2015-10-19T14:20:00Z">
        <w:r w:rsidR="00364B1E">
          <w:rPr>
            <w:rFonts w:ascii="宋体" w:eastAsia="宋体" w:hAnsi="宋体" w:hint="eastAsia"/>
            <w:color w:val="333333"/>
            <w:sz w:val="21"/>
            <w:szCs w:val="21"/>
          </w:rPr>
          <w:t>生</w:t>
        </w:r>
        <w:r w:rsidR="00364B1E">
          <w:rPr>
            <w:rFonts w:ascii="宋体" w:eastAsia="宋体" w:hAnsi="宋体"/>
            <w:color w:val="333333"/>
            <w:sz w:val="21"/>
            <w:szCs w:val="21"/>
          </w:rPr>
          <w:t>于</w:t>
        </w:r>
      </w:ins>
      <w:ins w:id="9" w:author="Albert Einstien" w:date="2015-10-19T14:21:00Z">
        <w:r w:rsidR="00364B1E">
          <w:rPr>
            <w:rFonts w:ascii="宋体" w:eastAsia="宋体" w:hAnsi="宋体" w:hint="eastAsia"/>
            <w:color w:val="333333"/>
            <w:sz w:val="21"/>
            <w:szCs w:val="21"/>
          </w:rPr>
          <w:t>1930年</w:t>
        </w:r>
        <w:r w:rsidR="00364B1E">
          <w:rPr>
            <w:rFonts w:ascii="宋体" w:eastAsia="宋体" w:hAnsi="宋体"/>
            <w:color w:val="333333"/>
            <w:sz w:val="21"/>
            <w:szCs w:val="21"/>
          </w:rPr>
          <w:t>，汉族，现</w:t>
        </w:r>
        <w:r w:rsidR="00364B1E">
          <w:rPr>
            <w:rFonts w:ascii="宋体" w:eastAsia="宋体" w:hAnsi="宋体" w:hint="eastAsia"/>
            <w:color w:val="333333"/>
            <w:sz w:val="21"/>
            <w:szCs w:val="21"/>
          </w:rPr>
          <w:t>住</w:t>
        </w:r>
        <w:r w:rsidR="00364B1E">
          <w:rPr>
            <w:rFonts w:ascii="宋体" w:eastAsia="宋体" w:hAnsi="宋体"/>
            <w:color w:val="333333"/>
            <w:sz w:val="21"/>
            <w:szCs w:val="21"/>
          </w:rPr>
          <w:t>安徽省</w:t>
        </w:r>
        <w:r w:rsidR="00364B1E">
          <w:rPr>
            <w:rFonts w:ascii="宋体" w:eastAsia="宋体" w:hAnsi="宋体" w:hint="eastAsia"/>
            <w:color w:val="333333"/>
            <w:sz w:val="21"/>
            <w:szCs w:val="21"/>
          </w:rPr>
          <w:t>马鞍山</w:t>
        </w:r>
        <w:r w:rsidR="00364B1E">
          <w:rPr>
            <w:rFonts w:ascii="宋体" w:eastAsia="宋体" w:hAnsi="宋体"/>
            <w:color w:val="333333"/>
            <w:sz w:val="21"/>
            <w:szCs w:val="21"/>
          </w:rPr>
          <w:t>市含山县陶厂镇</w:t>
        </w:r>
      </w:ins>
      <w:ins w:id="10" w:author="Albert Einstien" w:date="2015-10-19T14:22:00Z">
        <w:r w:rsidR="00364B1E">
          <w:rPr>
            <w:rFonts w:ascii="宋体" w:eastAsia="宋体" w:hAnsi="宋体"/>
            <w:color w:val="333333"/>
            <w:sz w:val="21"/>
            <w:szCs w:val="21"/>
          </w:rPr>
          <w:t>邵家村</w:t>
        </w:r>
        <w:r w:rsidR="00364B1E">
          <w:rPr>
            <w:rFonts w:ascii="宋体" w:eastAsia="宋体" w:hAnsi="宋体" w:hint="eastAsia"/>
            <w:color w:val="333333"/>
            <w:sz w:val="21"/>
            <w:szCs w:val="21"/>
          </w:rPr>
          <w:t>。</w:t>
        </w:r>
      </w:ins>
      <w:del w:id="11" w:author="Albert Einstien" w:date="2015-10-19T14:20:00Z">
        <w:r w:rsidR="004A31F3" w:rsidDel="00364B1E">
          <w:rPr>
            <w:rFonts w:ascii="宋体" w:eastAsia="宋体" w:hAnsi="宋体" w:hint="eastAsia"/>
            <w:color w:val="333333"/>
            <w:sz w:val="21"/>
            <w:szCs w:val="21"/>
          </w:rPr>
          <w:delText>生于</w:delText>
        </w:r>
        <w:r w:rsidR="009E0F7A" w:rsidDel="00364B1E">
          <w:rPr>
            <w:rFonts w:ascii="宋体" w:eastAsia="宋体" w:hAnsi="宋体" w:hint="eastAsia"/>
            <w:color w:val="333333"/>
            <w:sz w:val="21"/>
            <w:szCs w:val="21"/>
          </w:rPr>
          <w:delText>1992</w:delText>
        </w:r>
        <w:r w:rsidR="004A31F3" w:rsidDel="00364B1E">
          <w:rPr>
            <w:rFonts w:ascii="宋体" w:eastAsia="宋体" w:hAnsi="宋体" w:hint="eastAsia"/>
            <w:color w:val="333333"/>
            <w:sz w:val="21"/>
            <w:szCs w:val="21"/>
          </w:rPr>
          <w:delText>年</w:delText>
        </w:r>
        <w:r w:rsidR="009E0F7A" w:rsidDel="00364B1E">
          <w:rPr>
            <w:rFonts w:ascii="宋体" w:eastAsia="宋体" w:hAnsi="宋体" w:hint="eastAsia"/>
            <w:color w:val="333333"/>
            <w:sz w:val="21"/>
            <w:szCs w:val="21"/>
          </w:rPr>
          <w:delText>5</w:delText>
        </w:r>
        <w:r w:rsidR="004A31F3" w:rsidDel="00364B1E">
          <w:rPr>
            <w:rFonts w:ascii="宋体" w:eastAsia="宋体" w:hAnsi="宋体" w:hint="eastAsia"/>
            <w:color w:val="333333"/>
            <w:sz w:val="21"/>
            <w:szCs w:val="21"/>
          </w:rPr>
          <w:delText>月</w:delText>
        </w:r>
        <w:r w:rsidR="009E0F7A" w:rsidDel="00364B1E">
          <w:rPr>
            <w:rFonts w:ascii="宋体" w:eastAsia="宋体" w:hAnsi="宋体" w:hint="eastAsia"/>
            <w:color w:val="333333"/>
            <w:sz w:val="21"/>
            <w:szCs w:val="21"/>
          </w:rPr>
          <w:delText>6</w:delText>
        </w:r>
        <w:r w:rsidR="004A31F3" w:rsidDel="00364B1E">
          <w:rPr>
            <w:rFonts w:ascii="宋体" w:eastAsia="宋体" w:hAnsi="宋体" w:hint="eastAsia"/>
            <w:color w:val="333333"/>
            <w:sz w:val="21"/>
            <w:szCs w:val="21"/>
          </w:rPr>
          <w:delText>日，汉族，现住</w:delText>
        </w:r>
        <w:r w:rsidR="009E0F7A" w:rsidDel="00364B1E">
          <w:rPr>
            <w:rFonts w:ascii="宋体" w:eastAsia="宋体" w:hAnsi="宋体" w:hint="eastAsia"/>
            <w:color w:val="333333"/>
            <w:sz w:val="21"/>
            <w:szCs w:val="21"/>
          </w:rPr>
          <w:delText>北京市</w:delText>
        </w:r>
        <w:r w:rsidR="009E0F7A" w:rsidDel="00364B1E">
          <w:rPr>
            <w:rFonts w:ascii="宋体" w:eastAsia="宋体" w:hAnsi="宋体"/>
            <w:color w:val="333333"/>
            <w:sz w:val="21"/>
            <w:szCs w:val="21"/>
          </w:rPr>
          <w:delText>清华</w:delText>
        </w:r>
        <w:r w:rsidR="009E0F7A" w:rsidDel="00364B1E">
          <w:rPr>
            <w:rFonts w:ascii="宋体" w:eastAsia="宋体" w:hAnsi="宋体" w:hint="eastAsia"/>
            <w:color w:val="333333"/>
            <w:sz w:val="21"/>
            <w:szCs w:val="21"/>
          </w:rPr>
          <w:delText>大学26号</w:delText>
        </w:r>
        <w:r w:rsidR="009E0F7A" w:rsidDel="00364B1E">
          <w:rPr>
            <w:rFonts w:ascii="宋体" w:eastAsia="宋体" w:hAnsi="宋体"/>
            <w:color w:val="333333"/>
            <w:sz w:val="21"/>
            <w:szCs w:val="21"/>
          </w:rPr>
          <w:delText>学生公寓</w:delText>
        </w:r>
        <w:r w:rsidR="004A31F3" w:rsidDel="00364B1E">
          <w:rPr>
            <w:rFonts w:ascii="宋体" w:eastAsia="宋体" w:hAnsi="宋体" w:hint="eastAsia"/>
            <w:color w:val="333333"/>
            <w:sz w:val="21"/>
            <w:szCs w:val="21"/>
          </w:rPr>
          <w:delText>。</w:delText>
        </w:r>
      </w:del>
    </w:p>
    <w:p w14:paraId="01734FF4" w14:textId="3509D7ED" w:rsidR="00936421" w:rsidRDefault="00936421"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ins w:id="12" w:author="zhaor" w:date="2015-10-17T18:14:00Z">
        <w:r>
          <w:rPr>
            <w:rFonts w:ascii="宋体" w:eastAsia="宋体" w:hAnsi="宋体"/>
            <w:color w:val="333333"/>
            <w:sz w:val="21"/>
            <w:szCs w:val="21"/>
          </w:rPr>
          <w:t>委托代理人：葛</w:t>
        </w:r>
      </w:ins>
      <w:ins w:id="13" w:author="zhaor" w:date="2015-10-17T18:15:00Z">
        <w:r>
          <w:rPr>
            <w:rFonts w:ascii="宋体" w:eastAsia="宋体" w:hAnsi="宋体"/>
            <w:color w:val="333333"/>
            <w:sz w:val="21"/>
            <w:szCs w:val="21"/>
          </w:rPr>
          <w:t>俊翔，起诉人外孙，</w:t>
        </w:r>
      </w:ins>
      <w:ins w:id="14" w:author="Albert Einstien" w:date="2015-10-19T14:20:00Z">
        <w:r w:rsidR="00364B1E">
          <w:rPr>
            <w:rFonts w:ascii="宋体" w:eastAsia="宋体" w:hAnsi="宋体" w:hint="eastAsia"/>
            <w:color w:val="333333"/>
            <w:sz w:val="21"/>
            <w:szCs w:val="21"/>
          </w:rPr>
          <w:t>生于1992年5月6日，汉族，现住北京市</w:t>
        </w:r>
        <w:r w:rsidR="00364B1E">
          <w:rPr>
            <w:rFonts w:ascii="宋体" w:eastAsia="宋体" w:hAnsi="宋体"/>
            <w:color w:val="333333"/>
            <w:sz w:val="21"/>
            <w:szCs w:val="21"/>
          </w:rPr>
          <w:t>清华</w:t>
        </w:r>
        <w:r w:rsidR="00364B1E">
          <w:rPr>
            <w:rFonts w:ascii="宋体" w:eastAsia="宋体" w:hAnsi="宋体" w:hint="eastAsia"/>
            <w:color w:val="333333"/>
            <w:sz w:val="21"/>
            <w:szCs w:val="21"/>
          </w:rPr>
          <w:t>大学26号</w:t>
        </w:r>
        <w:r w:rsidR="00364B1E">
          <w:rPr>
            <w:rFonts w:ascii="宋体" w:eastAsia="宋体" w:hAnsi="宋体"/>
            <w:color w:val="333333"/>
            <w:sz w:val="21"/>
            <w:szCs w:val="21"/>
          </w:rPr>
          <w:t>学生公寓</w:t>
        </w:r>
        <w:r w:rsidR="00364B1E">
          <w:rPr>
            <w:rFonts w:ascii="宋体" w:eastAsia="宋体" w:hAnsi="宋体" w:hint="eastAsia"/>
            <w:color w:val="333333"/>
            <w:sz w:val="21"/>
            <w:szCs w:val="21"/>
          </w:rPr>
          <w:t>。</w:t>
        </w:r>
      </w:ins>
      <w:ins w:id="15" w:author="zhaor" w:date="2015-10-17T18:15:00Z">
        <w:del w:id="16" w:author="Albert Einstien" w:date="2015-10-19T14:20:00Z">
          <w:r w:rsidDel="00364B1E">
            <w:rPr>
              <w:rFonts w:ascii="宋体" w:eastAsia="宋体" w:hAnsi="宋体"/>
              <w:color w:val="333333"/>
              <w:sz w:val="21"/>
              <w:szCs w:val="21"/>
            </w:rPr>
            <w:delText>·····</w:delText>
          </w:r>
        </w:del>
      </w:ins>
    </w:p>
    <w:p w14:paraId="3FCEE476" w14:textId="4A55D570" w:rsidR="004A31F3" w:rsidRDefault="00623A3E"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被起</w:t>
      </w:r>
      <w:r w:rsidR="004A31F3">
        <w:rPr>
          <w:rFonts w:ascii="宋体" w:eastAsia="宋体" w:hAnsi="宋体" w:hint="eastAsia"/>
          <w:color w:val="333333"/>
          <w:sz w:val="21"/>
          <w:szCs w:val="21"/>
        </w:rPr>
        <w:t>诉人</w:t>
      </w:r>
      <w:r w:rsidR="009E0F7A">
        <w:rPr>
          <w:rFonts w:ascii="宋体" w:eastAsia="宋体" w:hAnsi="宋体" w:hint="eastAsia"/>
          <w:color w:val="333333"/>
          <w:sz w:val="21"/>
          <w:szCs w:val="21"/>
        </w:rPr>
        <w:t>：</w:t>
      </w:r>
      <w:r w:rsidR="000A73AF">
        <w:rPr>
          <w:rFonts w:ascii="宋体" w:eastAsia="宋体" w:hAnsi="宋体" w:hint="eastAsia"/>
          <w:color w:val="333333"/>
          <w:sz w:val="21"/>
          <w:szCs w:val="21"/>
        </w:rPr>
        <w:t>于学</w:t>
      </w:r>
      <w:r w:rsidR="000A73AF">
        <w:rPr>
          <w:rFonts w:ascii="宋体" w:eastAsia="宋体" w:hAnsi="宋体"/>
          <w:color w:val="333333"/>
          <w:sz w:val="21"/>
          <w:szCs w:val="21"/>
        </w:rPr>
        <w:t>华</w:t>
      </w:r>
      <w:r w:rsidR="000A73AF">
        <w:rPr>
          <w:rFonts w:ascii="宋体" w:eastAsia="宋体" w:hAnsi="宋体" w:hint="eastAsia"/>
          <w:color w:val="333333"/>
          <w:sz w:val="21"/>
          <w:szCs w:val="21"/>
        </w:rPr>
        <w:t>，</w:t>
      </w:r>
      <w:r w:rsidR="009E0F7A">
        <w:rPr>
          <w:rFonts w:ascii="宋体" w:eastAsia="宋体" w:hAnsi="宋体"/>
          <w:color w:val="333333"/>
          <w:sz w:val="21"/>
          <w:szCs w:val="21"/>
        </w:rPr>
        <w:t>安徽省</w:t>
      </w:r>
      <w:r w:rsidR="009E0F7A">
        <w:rPr>
          <w:rFonts w:ascii="宋体" w:eastAsia="宋体" w:hAnsi="宋体" w:hint="eastAsia"/>
          <w:color w:val="333333"/>
          <w:sz w:val="21"/>
          <w:szCs w:val="21"/>
        </w:rPr>
        <w:t>马鞍山</w:t>
      </w:r>
      <w:r w:rsidR="009E0F7A">
        <w:rPr>
          <w:rFonts w:ascii="宋体" w:eastAsia="宋体" w:hAnsi="宋体"/>
          <w:color w:val="333333"/>
          <w:sz w:val="21"/>
          <w:szCs w:val="21"/>
        </w:rPr>
        <w:t>市和县</w:t>
      </w:r>
      <w:r w:rsidR="000A73AF">
        <w:rPr>
          <w:rFonts w:ascii="宋体" w:eastAsia="宋体" w:hAnsi="宋体" w:hint="eastAsia"/>
          <w:color w:val="333333"/>
          <w:sz w:val="21"/>
          <w:szCs w:val="21"/>
        </w:rPr>
        <w:t>姥桥</w:t>
      </w:r>
      <w:r w:rsidR="000A73AF">
        <w:rPr>
          <w:rFonts w:ascii="宋体" w:eastAsia="宋体" w:hAnsi="宋体"/>
          <w:color w:val="333333"/>
          <w:sz w:val="21"/>
          <w:szCs w:val="21"/>
        </w:rPr>
        <w:t>镇托老所</w:t>
      </w:r>
      <w:ins w:id="17" w:author="Albert Einstien" w:date="2015-10-19T14:22:00Z">
        <w:r w:rsidR="00364B1E">
          <w:rPr>
            <w:rFonts w:ascii="宋体" w:eastAsia="宋体" w:hAnsi="宋体" w:hint="eastAsia"/>
            <w:color w:val="333333"/>
            <w:sz w:val="21"/>
            <w:szCs w:val="21"/>
          </w:rPr>
          <w:t>。</w:t>
        </w:r>
      </w:ins>
      <w:ins w:id="18" w:author="zhaor" w:date="2015-10-17T18:13:00Z">
        <w:del w:id="19" w:author="Albert Einstien" w:date="2015-10-19T14:22:00Z">
          <w:r w:rsidR="00936421" w:rsidDel="00364B1E">
            <w:rPr>
              <w:rFonts w:ascii="宋体" w:eastAsia="宋体" w:hAnsi="宋体"/>
              <w:color w:val="333333"/>
              <w:sz w:val="21"/>
              <w:szCs w:val="21"/>
            </w:rPr>
            <w:delText>(如果对方是有限公司需要</w:delText>
          </w:r>
        </w:del>
      </w:ins>
      <w:ins w:id="20" w:author="zhaor" w:date="2015-10-17T18:14:00Z">
        <w:del w:id="21" w:author="Albert Einstien" w:date="2015-10-19T14:22:00Z">
          <w:r w:rsidR="00936421" w:rsidDel="00364B1E">
            <w:rPr>
              <w:rFonts w:ascii="宋体" w:eastAsia="宋体" w:hAnsi="宋体"/>
              <w:color w:val="333333"/>
              <w:sz w:val="21"/>
              <w:szCs w:val="21"/>
            </w:rPr>
            <w:delText>是对方公司的名称，如果对方的性质是个人或是个人合伙的，可以只告他本人</w:delText>
          </w:r>
        </w:del>
      </w:ins>
      <w:ins w:id="22" w:author="zhaor" w:date="2015-10-17T18:13:00Z">
        <w:del w:id="23" w:author="Albert Einstien" w:date="2015-10-19T14:22:00Z">
          <w:r w:rsidR="00936421" w:rsidDel="00364B1E">
            <w:rPr>
              <w:rFonts w:ascii="宋体" w:eastAsia="宋体" w:hAnsi="宋体" w:hint="eastAsia"/>
              <w:color w:val="333333"/>
              <w:sz w:val="21"/>
              <w:szCs w:val="21"/>
            </w:rPr>
            <w:delText>)</w:delText>
          </w:r>
        </w:del>
      </w:ins>
      <w:del w:id="24" w:author="Albert Einstien" w:date="2015-10-19T14:22:00Z">
        <w:r w:rsidR="004A31F3" w:rsidDel="00364B1E">
          <w:rPr>
            <w:rFonts w:ascii="宋体" w:eastAsia="宋体" w:hAnsi="宋体" w:hint="eastAsia"/>
            <w:color w:val="333333"/>
            <w:sz w:val="21"/>
            <w:szCs w:val="21"/>
          </w:rPr>
          <w:delText>。</w:delText>
        </w:r>
      </w:del>
    </w:p>
    <w:p w14:paraId="7F1F4BC5" w14:textId="77777777" w:rsidR="008C0FE1" w:rsidRDefault="008C0FE1"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p>
    <w:p w14:paraId="6EAAC61D" w14:textId="77777777" w:rsidR="008C0FE1" w:rsidRDefault="00623A3E"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起诉</w:t>
      </w:r>
      <w:r w:rsidR="007034FA">
        <w:rPr>
          <w:rFonts w:ascii="宋体" w:eastAsia="宋体" w:hAnsi="宋体"/>
          <w:color w:val="333333"/>
          <w:sz w:val="21"/>
          <w:szCs w:val="21"/>
        </w:rPr>
        <w:t>理由：</w:t>
      </w:r>
      <w:r w:rsidR="008C0FE1">
        <w:rPr>
          <w:rFonts w:ascii="宋体" w:eastAsia="宋体" w:hAnsi="宋体" w:hint="eastAsia"/>
          <w:color w:val="333333"/>
          <w:sz w:val="21"/>
          <w:szCs w:val="21"/>
        </w:rPr>
        <w:t>被</w:t>
      </w:r>
      <w:r>
        <w:rPr>
          <w:rFonts w:ascii="宋体" w:eastAsia="宋体" w:hAnsi="宋体"/>
          <w:color w:val="333333"/>
          <w:sz w:val="21"/>
          <w:szCs w:val="21"/>
        </w:rPr>
        <w:t>起诉</w:t>
      </w:r>
      <w:r w:rsidR="008C0FE1">
        <w:rPr>
          <w:rFonts w:ascii="宋体" w:eastAsia="宋体" w:hAnsi="宋体"/>
          <w:color w:val="333333"/>
          <w:sz w:val="21"/>
          <w:szCs w:val="21"/>
        </w:rPr>
        <w:t>人</w:t>
      </w:r>
      <w:r w:rsidR="008C0FE1">
        <w:rPr>
          <w:rFonts w:ascii="宋体" w:eastAsia="宋体" w:hAnsi="宋体" w:hint="eastAsia"/>
          <w:color w:val="333333"/>
          <w:sz w:val="21"/>
          <w:szCs w:val="21"/>
        </w:rPr>
        <w:t>基于</w:t>
      </w:r>
      <w:r w:rsidR="008C0FE1">
        <w:rPr>
          <w:rFonts w:ascii="宋体" w:eastAsia="宋体" w:hAnsi="宋体"/>
          <w:color w:val="333333"/>
          <w:sz w:val="21"/>
          <w:szCs w:val="21"/>
        </w:rPr>
        <w:t>合同违约，造成</w:t>
      </w:r>
      <w:r>
        <w:rPr>
          <w:rFonts w:ascii="宋体" w:eastAsia="宋体" w:hAnsi="宋体"/>
          <w:color w:val="333333"/>
          <w:sz w:val="21"/>
          <w:szCs w:val="21"/>
        </w:rPr>
        <w:t>起诉</w:t>
      </w:r>
      <w:r w:rsidR="008C0FE1">
        <w:rPr>
          <w:rFonts w:ascii="宋体" w:eastAsia="宋体" w:hAnsi="宋体"/>
          <w:color w:val="333333"/>
          <w:sz w:val="21"/>
          <w:szCs w:val="21"/>
        </w:rPr>
        <w:t>人</w:t>
      </w:r>
      <w:del w:id="25" w:author="zhaor" w:date="2015-10-17T18:15:00Z">
        <w:r w:rsidR="008C0FE1" w:rsidDel="00936421">
          <w:rPr>
            <w:rFonts w:ascii="宋体" w:eastAsia="宋体" w:hAnsi="宋体"/>
            <w:color w:val="333333"/>
            <w:sz w:val="21"/>
            <w:szCs w:val="21"/>
          </w:rPr>
          <w:delText>外婆</w:delText>
        </w:r>
      </w:del>
      <w:r w:rsidR="008C0FE1">
        <w:rPr>
          <w:rFonts w:ascii="宋体" w:eastAsia="宋体" w:hAnsi="宋体"/>
          <w:color w:val="333333"/>
          <w:sz w:val="21"/>
          <w:szCs w:val="21"/>
        </w:rPr>
        <w:t>受伤，</w:t>
      </w:r>
      <w:r w:rsidR="008C0FE1">
        <w:rPr>
          <w:rFonts w:ascii="宋体" w:eastAsia="宋体" w:hAnsi="宋体" w:hint="eastAsia"/>
          <w:color w:val="333333"/>
          <w:sz w:val="21"/>
          <w:szCs w:val="21"/>
        </w:rPr>
        <w:t>并且</w:t>
      </w:r>
      <w:r w:rsidR="008C0FE1">
        <w:rPr>
          <w:rFonts w:ascii="宋体" w:eastAsia="宋体" w:hAnsi="宋体"/>
          <w:color w:val="333333"/>
          <w:sz w:val="21"/>
          <w:szCs w:val="21"/>
        </w:rPr>
        <w:t>拒绝</w:t>
      </w:r>
      <w:r w:rsidR="008C0FE1">
        <w:rPr>
          <w:rFonts w:ascii="宋体" w:eastAsia="宋体" w:hAnsi="宋体" w:hint="eastAsia"/>
          <w:color w:val="333333"/>
          <w:sz w:val="21"/>
          <w:szCs w:val="21"/>
        </w:rPr>
        <w:t>承担支付任何</w:t>
      </w:r>
      <w:r w:rsidR="008C0FE1">
        <w:rPr>
          <w:rFonts w:ascii="宋体" w:eastAsia="宋体" w:hAnsi="宋体"/>
          <w:color w:val="333333"/>
          <w:sz w:val="21"/>
          <w:szCs w:val="21"/>
        </w:rPr>
        <w:t>医药费、护理费等责任</w:t>
      </w:r>
      <w:r w:rsidR="008C0FE1">
        <w:rPr>
          <w:rFonts w:ascii="宋体" w:eastAsia="宋体" w:hAnsi="宋体" w:hint="eastAsia"/>
          <w:color w:val="333333"/>
          <w:sz w:val="21"/>
          <w:szCs w:val="21"/>
        </w:rPr>
        <w:t>。</w:t>
      </w:r>
      <w:r w:rsidR="008C0FE1">
        <w:rPr>
          <w:rFonts w:ascii="宋体" w:eastAsia="宋体" w:hAnsi="宋体"/>
          <w:color w:val="333333"/>
          <w:sz w:val="21"/>
          <w:szCs w:val="21"/>
        </w:rPr>
        <w:t>基于</w:t>
      </w:r>
      <w:r w:rsidR="008C0FE1">
        <w:rPr>
          <w:rFonts w:ascii="宋体" w:eastAsia="宋体" w:hAnsi="宋体" w:hint="eastAsia"/>
          <w:color w:val="333333"/>
          <w:sz w:val="21"/>
          <w:szCs w:val="21"/>
        </w:rPr>
        <w:t>此</w:t>
      </w:r>
      <w:r w:rsidR="008C0FE1">
        <w:rPr>
          <w:rFonts w:ascii="宋体" w:eastAsia="宋体" w:hAnsi="宋体"/>
          <w:color w:val="333333"/>
          <w:sz w:val="21"/>
          <w:szCs w:val="21"/>
        </w:rPr>
        <w:t>，</w:t>
      </w:r>
      <w:r>
        <w:rPr>
          <w:rFonts w:ascii="宋体" w:eastAsia="宋体" w:hAnsi="宋体"/>
          <w:color w:val="333333"/>
          <w:sz w:val="21"/>
          <w:szCs w:val="21"/>
        </w:rPr>
        <w:t>起诉</w:t>
      </w:r>
      <w:r w:rsidR="008C0FE1">
        <w:rPr>
          <w:rFonts w:ascii="宋体" w:eastAsia="宋体" w:hAnsi="宋体"/>
          <w:color w:val="333333"/>
          <w:sz w:val="21"/>
          <w:szCs w:val="21"/>
        </w:rPr>
        <w:t>人</w:t>
      </w:r>
      <w:r w:rsidR="008C0FE1">
        <w:rPr>
          <w:rFonts w:ascii="宋体" w:eastAsia="宋体" w:hAnsi="宋体" w:hint="eastAsia"/>
          <w:color w:val="333333"/>
          <w:sz w:val="21"/>
          <w:szCs w:val="21"/>
        </w:rPr>
        <w:t>提出</w:t>
      </w:r>
      <w:r>
        <w:rPr>
          <w:rFonts w:ascii="宋体" w:eastAsia="宋体" w:hAnsi="宋体"/>
          <w:color w:val="333333"/>
          <w:sz w:val="21"/>
          <w:szCs w:val="21"/>
        </w:rPr>
        <w:t>起诉</w:t>
      </w:r>
      <w:r w:rsidR="008C0FE1">
        <w:rPr>
          <w:rFonts w:ascii="宋体" w:eastAsia="宋体" w:hAnsi="宋体"/>
          <w:color w:val="333333"/>
          <w:sz w:val="21"/>
          <w:szCs w:val="21"/>
        </w:rPr>
        <w:t>请求。</w:t>
      </w:r>
    </w:p>
    <w:p w14:paraId="287F48FD" w14:textId="77777777" w:rsidR="008C0FE1" w:rsidRDefault="00623A3E"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起诉</w:t>
      </w:r>
      <w:r w:rsidR="004A31F3">
        <w:rPr>
          <w:rFonts w:ascii="宋体" w:eastAsia="宋体" w:hAnsi="宋体" w:hint="eastAsia"/>
          <w:color w:val="333333"/>
          <w:sz w:val="21"/>
          <w:szCs w:val="21"/>
        </w:rPr>
        <w:t>请求</w:t>
      </w:r>
      <w:r w:rsidR="008C0FE1">
        <w:rPr>
          <w:rFonts w:ascii="宋体" w:eastAsia="宋体" w:hAnsi="宋体" w:hint="eastAsia"/>
          <w:color w:val="333333"/>
          <w:sz w:val="21"/>
          <w:szCs w:val="21"/>
        </w:rPr>
        <w:t>：</w:t>
      </w:r>
    </w:p>
    <w:p w14:paraId="361FCE87" w14:textId="4DEA2923" w:rsidR="004A31F3" w:rsidRDefault="008C0FE1">
      <w:pPr>
        <w:pStyle w:val="a3"/>
        <w:numPr>
          <w:ilvl w:val="0"/>
          <w:numId w:val="4"/>
        </w:numPr>
        <w:shd w:val="clear" w:color="auto" w:fill="FFFFFF"/>
        <w:spacing w:before="0" w:beforeAutospacing="0" w:after="0" w:afterAutospacing="0" w:line="390" w:lineRule="atLeast"/>
        <w:rPr>
          <w:ins w:id="26" w:author="zhaor" w:date="2015-10-17T18:16:00Z"/>
          <w:rFonts w:ascii="宋体" w:eastAsia="宋体" w:hAnsi="宋体"/>
          <w:color w:val="333333"/>
          <w:sz w:val="21"/>
          <w:szCs w:val="21"/>
        </w:rPr>
        <w:pPrChange w:id="27" w:author="zhaor" w:date="2015-10-17T18:16:00Z">
          <w:pPr>
            <w:pStyle w:val="a3"/>
            <w:shd w:val="clear" w:color="auto" w:fill="FFFFFF"/>
            <w:spacing w:before="0" w:beforeAutospacing="0" w:after="0" w:afterAutospacing="0" w:line="390" w:lineRule="atLeast"/>
            <w:ind w:firstLine="480"/>
          </w:pPr>
        </w:pPrChange>
      </w:pPr>
      <w:del w:id="28" w:author="zhaor" w:date="2015-10-17T18:16:00Z">
        <w:r w:rsidDel="00936421">
          <w:rPr>
            <w:rFonts w:ascii="宋体" w:eastAsia="宋体" w:hAnsi="宋体"/>
            <w:color w:val="333333"/>
            <w:sz w:val="21"/>
            <w:szCs w:val="21"/>
          </w:rPr>
          <w:delText>1.</w:delText>
        </w:r>
      </w:del>
      <w:r w:rsidR="007034FA">
        <w:rPr>
          <w:rFonts w:ascii="宋体" w:eastAsia="宋体" w:hAnsi="宋体" w:hint="eastAsia"/>
          <w:color w:val="333333"/>
          <w:sz w:val="21"/>
          <w:szCs w:val="21"/>
        </w:rPr>
        <w:t>被</w:t>
      </w:r>
      <w:r w:rsidR="00623A3E">
        <w:rPr>
          <w:rFonts w:ascii="宋体" w:eastAsia="宋体" w:hAnsi="宋体" w:hint="eastAsia"/>
          <w:color w:val="333333"/>
          <w:sz w:val="21"/>
          <w:szCs w:val="21"/>
        </w:rPr>
        <w:t>起诉</w:t>
      </w:r>
      <w:r w:rsidR="007034FA">
        <w:rPr>
          <w:rFonts w:ascii="宋体" w:eastAsia="宋体" w:hAnsi="宋体"/>
          <w:color w:val="333333"/>
          <w:sz w:val="21"/>
          <w:szCs w:val="21"/>
        </w:rPr>
        <w:t>人</w:t>
      </w:r>
      <w:r w:rsidR="007034FA">
        <w:rPr>
          <w:rFonts w:ascii="宋体" w:eastAsia="宋体" w:hAnsi="宋体" w:hint="eastAsia"/>
          <w:color w:val="333333"/>
          <w:sz w:val="21"/>
          <w:szCs w:val="21"/>
        </w:rPr>
        <w:t>赔偿</w:t>
      </w:r>
      <w:r w:rsidR="007034FA">
        <w:rPr>
          <w:rFonts w:ascii="宋体" w:eastAsia="宋体" w:hAnsi="宋体"/>
          <w:color w:val="333333"/>
          <w:sz w:val="21"/>
          <w:szCs w:val="21"/>
        </w:rPr>
        <w:t>全部医药费和护理费</w:t>
      </w:r>
      <w:del w:id="29" w:author="zhaor" w:date="2015-10-17T18:17:00Z">
        <w:r w:rsidR="007034FA" w:rsidDel="00936421">
          <w:rPr>
            <w:rFonts w:ascii="宋体" w:eastAsia="宋体" w:hAnsi="宋体"/>
            <w:color w:val="333333"/>
            <w:sz w:val="21"/>
            <w:szCs w:val="21"/>
          </w:rPr>
          <w:delText>，</w:delText>
        </w:r>
      </w:del>
      <w:del w:id="30" w:author="zhaor" w:date="2015-10-17T18:15:00Z">
        <w:r w:rsidR="007034FA" w:rsidDel="00936421">
          <w:rPr>
            <w:rFonts w:ascii="宋体" w:eastAsia="宋体" w:hAnsi="宋体"/>
            <w:color w:val="333333"/>
            <w:sz w:val="21"/>
            <w:szCs w:val="21"/>
          </w:rPr>
          <w:delText>以及误工费</w:delText>
        </w:r>
      </w:del>
      <w:r w:rsidR="007034FA">
        <w:rPr>
          <w:rFonts w:ascii="宋体" w:eastAsia="宋体" w:hAnsi="宋体"/>
          <w:color w:val="333333"/>
          <w:sz w:val="21"/>
          <w:szCs w:val="21"/>
        </w:rPr>
        <w:t>等</w:t>
      </w:r>
      <w:ins w:id="31" w:author="zhaor" w:date="2015-10-17T18:17:00Z">
        <w:r w:rsidR="00936421">
          <w:rPr>
            <w:rFonts w:ascii="宋体" w:eastAsia="宋体" w:hAnsi="宋体"/>
            <w:color w:val="333333"/>
            <w:sz w:val="21"/>
            <w:szCs w:val="21"/>
          </w:rPr>
          <w:t>合理费用</w:t>
        </w:r>
      </w:ins>
      <w:ins w:id="32" w:author="Albert Einstien" w:date="2015-10-19T14:18:00Z">
        <w:r w:rsidR="00364B1E">
          <w:rPr>
            <w:rFonts w:ascii="宋体" w:eastAsia="宋体" w:hAnsi="宋体"/>
            <w:color w:val="333333"/>
            <w:sz w:val="21"/>
            <w:szCs w:val="21"/>
          </w:rPr>
          <w:t>共</w:t>
        </w:r>
      </w:ins>
      <w:ins w:id="33" w:author="Albert Einstien" w:date="2015-10-19T14:19:00Z">
        <w:r w:rsidR="00364B1E">
          <w:rPr>
            <w:rFonts w:ascii="宋体" w:eastAsia="宋体" w:hAnsi="宋体" w:hint="eastAsia"/>
            <w:color w:val="333333"/>
            <w:sz w:val="21"/>
            <w:szCs w:val="21"/>
          </w:rPr>
          <w:t>贰</w:t>
        </w:r>
        <w:r w:rsidR="00364B1E">
          <w:rPr>
            <w:rFonts w:ascii="宋体" w:eastAsia="宋体" w:hAnsi="宋体"/>
            <w:color w:val="333333"/>
            <w:sz w:val="21"/>
            <w:szCs w:val="21"/>
          </w:rPr>
          <w:t>仟柒佰壹拾叁</w:t>
        </w:r>
      </w:ins>
      <w:del w:id="34" w:author="Albert Einstien" w:date="2015-10-19T14:18:00Z">
        <w:r w:rsidR="007034FA" w:rsidDel="00364B1E">
          <w:rPr>
            <w:rFonts w:ascii="宋体" w:eastAsia="宋体" w:hAnsi="宋体"/>
            <w:color w:val="333333"/>
            <w:sz w:val="21"/>
            <w:szCs w:val="21"/>
          </w:rPr>
          <w:delText>费用</w:delText>
        </w:r>
      </w:del>
      <w:ins w:id="35" w:author="zhaor" w:date="2015-10-17T18:15:00Z">
        <w:del w:id="36" w:author="Albert Einstien" w:date="2015-10-19T14:18:00Z">
          <w:r w:rsidR="00936421" w:rsidDel="00364B1E">
            <w:rPr>
              <w:rFonts w:ascii="宋体" w:eastAsia="宋体" w:hAnsi="宋体"/>
              <w:color w:val="333333"/>
              <w:sz w:val="21"/>
              <w:szCs w:val="21"/>
            </w:rPr>
            <w:delText>···</w:delText>
          </w:r>
        </w:del>
        <w:r w:rsidR="00936421">
          <w:rPr>
            <w:rFonts w:ascii="宋体" w:eastAsia="宋体" w:hAnsi="宋体"/>
            <w:color w:val="333333"/>
            <w:sz w:val="21"/>
            <w:szCs w:val="21"/>
          </w:rPr>
          <w:t>元</w:t>
        </w:r>
      </w:ins>
      <w:r w:rsidR="007034FA">
        <w:rPr>
          <w:rFonts w:ascii="宋体" w:eastAsia="宋体" w:hAnsi="宋体"/>
          <w:color w:val="333333"/>
          <w:sz w:val="21"/>
          <w:szCs w:val="21"/>
        </w:rPr>
        <w:t>；</w:t>
      </w:r>
    </w:p>
    <w:p w14:paraId="7D42E8DB" w14:textId="31578198" w:rsidR="00936421" w:rsidRDefault="00936421">
      <w:pPr>
        <w:pStyle w:val="a3"/>
        <w:numPr>
          <w:ilvl w:val="0"/>
          <w:numId w:val="4"/>
        </w:numPr>
        <w:shd w:val="clear" w:color="auto" w:fill="FFFFFF"/>
        <w:spacing w:before="0" w:beforeAutospacing="0" w:after="0" w:afterAutospacing="0" w:line="390" w:lineRule="atLeast"/>
        <w:rPr>
          <w:rFonts w:ascii="宋体" w:eastAsia="宋体" w:hAnsi="宋体"/>
          <w:color w:val="333333"/>
          <w:sz w:val="21"/>
          <w:szCs w:val="21"/>
        </w:rPr>
        <w:pPrChange w:id="37" w:author="zhaor" w:date="2015-10-17T18:16:00Z">
          <w:pPr>
            <w:pStyle w:val="a3"/>
            <w:shd w:val="clear" w:color="auto" w:fill="FFFFFF"/>
            <w:spacing w:before="0" w:beforeAutospacing="0" w:after="0" w:afterAutospacing="0" w:line="390" w:lineRule="atLeast"/>
            <w:ind w:firstLine="480"/>
          </w:pPr>
        </w:pPrChange>
      </w:pPr>
      <w:ins w:id="38" w:author="zhaor" w:date="2015-10-17T18:16:00Z">
        <w:r>
          <w:rPr>
            <w:rFonts w:ascii="宋体" w:eastAsia="宋体" w:hAnsi="宋体"/>
            <w:color w:val="333333"/>
            <w:sz w:val="21"/>
            <w:szCs w:val="21"/>
          </w:rPr>
          <w:t>被起诉人赔偿起诉人亲属为照顾起诉人的</w:t>
        </w:r>
        <w:del w:id="39" w:author="Albert Einstien" w:date="2015-10-19T15:49:00Z">
          <w:r w:rsidDel="003F46F4">
            <w:rPr>
              <w:rFonts w:ascii="宋体" w:eastAsia="宋体" w:hAnsi="宋体"/>
              <w:color w:val="333333"/>
              <w:sz w:val="21"/>
              <w:szCs w:val="21"/>
            </w:rPr>
            <w:delText>误工费···</w:delText>
          </w:r>
        </w:del>
      </w:ins>
      <w:ins w:id="40" w:author="Albert Einstien" w:date="2015-10-19T15:49:00Z">
        <w:r w:rsidR="003F46F4">
          <w:rPr>
            <w:rFonts w:ascii="宋体" w:eastAsia="宋体" w:hAnsi="宋体" w:hint="eastAsia"/>
            <w:color w:val="333333"/>
            <w:sz w:val="21"/>
            <w:szCs w:val="21"/>
          </w:rPr>
          <w:t>护理费xx</w:t>
        </w:r>
      </w:ins>
      <w:bookmarkStart w:id="41" w:name="_GoBack"/>
      <w:bookmarkEnd w:id="41"/>
      <w:ins w:id="42" w:author="zhaor" w:date="2015-10-17T18:16:00Z">
        <w:r>
          <w:rPr>
            <w:rFonts w:ascii="宋体" w:eastAsia="宋体" w:hAnsi="宋体"/>
            <w:color w:val="333333"/>
            <w:sz w:val="21"/>
            <w:szCs w:val="21"/>
          </w:rPr>
          <w:t>元</w:t>
        </w:r>
      </w:ins>
      <w:ins w:id="43" w:author="zhaor" w:date="2015-10-17T18:17:00Z">
        <w:r>
          <w:rPr>
            <w:rFonts w:ascii="宋体" w:eastAsia="宋体" w:hAnsi="宋体"/>
            <w:color w:val="333333"/>
            <w:sz w:val="21"/>
            <w:szCs w:val="21"/>
          </w:rPr>
          <w:t>；</w:t>
        </w:r>
      </w:ins>
    </w:p>
    <w:p w14:paraId="0AEC1545" w14:textId="2744FB9E" w:rsidR="004A31F3" w:rsidRDefault="00A365B9"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ins w:id="44" w:author="Albert Einstien" w:date="2015-10-19T13:45:00Z">
        <w:r>
          <w:rPr>
            <w:rFonts w:ascii="宋体" w:eastAsia="宋体" w:hAnsi="宋体"/>
            <w:color w:val="333333"/>
            <w:sz w:val="21"/>
            <w:szCs w:val="21"/>
          </w:rPr>
          <w:t xml:space="preserve">3. </w:t>
        </w:r>
      </w:ins>
      <w:del w:id="45" w:author="Albert Einstien" w:date="2015-10-19T13:45:00Z">
        <w:r w:rsidR="008C0FE1" w:rsidDel="00A365B9">
          <w:rPr>
            <w:rFonts w:ascii="宋体" w:eastAsia="宋体" w:hAnsi="宋体" w:hint="eastAsia"/>
            <w:color w:val="333333"/>
            <w:sz w:val="21"/>
            <w:szCs w:val="21"/>
          </w:rPr>
          <w:delText>2.</w:delText>
        </w:r>
      </w:del>
      <w:r w:rsidR="007034FA">
        <w:rPr>
          <w:rFonts w:ascii="宋体" w:eastAsia="宋体" w:hAnsi="宋体" w:hint="eastAsia"/>
          <w:color w:val="333333"/>
          <w:sz w:val="21"/>
          <w:szCs w:val="21"/>
        </w:rPr>
        <w:t>被</w:t>
      </w:r>
      <w:r w:rsidR="00623A3E">
        <w:rPr>
          <w:rFonts w:ascii="宋体" w:eastAsia="宋体" w:hAnsi="宋体"/>
          <w:color w:val="333333"/>
          <w:sz w:val="21"/>
          <w:szCs w:val="21"/>
        </w:rPr>
        <w:t>起诉人向</w:t>
      </w:r>
      <w:r w:rsidR="00623A3E">
        <w:rPr>
          <w:rFonts w:ascii="宋体" w:eastAsia="宋体" w:hAnsi="宋体" w:hint="eastAsia"/>
          <w:color w:val="333333"/>
          <w:sz w:val="21"/>
          <w:szCs w:val="21"/>
        </w:rPr>
        <w:t>起</w:t>
      </w:r>
      <w:r w:rsidR="00623A3E">
        <w:rPr>
          <w:rFonts w:ascii="宋体" w:eastAsia="宋体" w:hAnsi="宋体"/>
          <w:color w:val="333333"/>
          <w:sz w:val="21"/>
          <w:szCs w:val="21"/>
        </w:rPr>
        <w:t>诉人</w:t>
      </w:r>
      <w:del w:id="46" w:author="zhaor" w:date="2015-10-17T18:17:00Z">
        <w:r w:rsidR="007034FA" w:rsidDel="00936421">
          <w:rPr>
            <w:rFonts w:ascii="宋体" w:eastAsia="宋体" w:hAnsi="宋体"/>
            <w:color w:val="333333"/>
            <w:sz w:val="21"/>
            <w:szCs w:val="21"/>
          </w:rPr>
          <w:delText>家属</w:delText>
        </w:r>
      </w:del>
      <w:r w:rsidR="007034FA">
        <w:rPr>
          <w:rFonts w:ascii="宋体" w:eastAsia="宋体" w:hAnsi="宋体"/>
          <w:color w:val="333333"/>
          <w:sz w:val="21"/>
          <w:szCs w:val="21"/>
        </w:rPr>
        <w:t>赔礼道歉；</w:t>
      </w:r>
    </w:p>
    <w:p w14:paraId="1DF8A759" w14:textId="668D457E" w:rsidR="007034FA" w:rsidRDefault="00A365B9"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ins w:id="47" w:author="Albert Einstien" w:date="2015-10-19T13:45:00Z">
        <w:r>
          <w:rPr>
            <w:rFonts w:ascii="宋体" w:eastAsia="宋体" w:hAnsi="宋体"/>
            <w:color w:val="333333"/>
            <w:sz w:val="21"/>
            <w:szCs w:val="21"/>
          </w:rPr>
          <w:t xml:space="preserve">4. </w:t>
        </w:r>
      </w:ins>
      <w:del w:id="48" w:author="Albert Einstien" w:date="2015-10-19T13:45:00Z">
        <w:r w:rsidR="007034FA" w:rsidDel="00A365B9">
          <w:rPr>
            <w:rFonts w:ascii="宋体" w:eastAsia="宋体" w:hAnsi="宋体"/>
            <w:color w:val="333333"/>
            <w:sz w:val="21"/>
            <w:szCs w:val="21"/>
          </w:rPr>
          <w:delText>3.</w:delText>
        </w:r>
      </w:del>
      <w:ins w:id="49" w:author="zhaor" w:date="2015-10-17T18:16:00Z">
        <w:r w:rsidR="00936421">
          <w:rPr>
            <w:rFonts w:ascii="宋体" w:eastAsia="宋体" w:hAnsi="宋体"/>
            <w:color w:val="333333"/>
            <w:sz w:val="21"/>
            <w:szCs w:val="21"/>
          </w:rPr>
          <w:t>本案</w:t>
        </w:r>
      </w:ins>
      <w:r w:rsidR="007034FA">
        <w:rPr>
          <w:rFonts w:ascii="宋体" w:eastAsia="宋体" w:hAnsi="宋体" w:hint="eastAsia"/>
          <w:color w:val="333333"/>
          <w:sz w:val="21"/>
          <w:szCs w:val="21"/>
        </w:rPr>
        <w:t>诉讼</w:t>
      </w:r>
      <w:r w:rsidR="007034FA">
        <w:rPr>
          <w:rFonts w:ascii="宋体" w:eastAsia="宋体" w:hAnsi="宋体"/>
          <w:color w:val="333333"/>
          <w:sz w:val="21"/>
          <w:szCs w:val="21"/>
        </w:rPr>
        <w:t>费用</w:t>
      </w:r>
      <w:ins w:id="50" w:author="zhaor" w:date="2015-10-17T18:16:00Z">
        <w:r w:rsidR="00936421">
          <w:rPr>
            <w:rFonts w:ascii="宋体" w:eastAsia="宋体" w:hAnsi="宋体"/>
            <w:color w:val="333333"/>
            <w:sz w:val="21"/>
            <w:szCs w:val="21"/>
          </w:rPr>
          <w:t>、</w:t>
        </w:r>
      </w:ins>
      <w:ins w:id="51" w:author="zhaor" w:date="2015-10-17T18:17:00Z">
        <w:r w:rsidR="00936421">
          <w:rPr>
            <w:rFonts w:ascii="宋体" w:eastAsia="宋体" w:hAnsi="宋体"/>
            <w:color w:val="333333"/>
            <w:sz w:val="21"/>
            <w:szCs w:val="21"/>
          </w:rPr>
          <w:t>律师代理费（如果有）</w:t>
        </w:r>
      </w:ins>
      <w:r w:rsidR="007034FA">
        <w:rPr>
          <w:rFonts w:ascii="宋体" w:eastAsia="宋体" w:hAnsi="宋体"/>
          <w:color w:val="333333"/>
          <w:sz w:val="21"/>
          <w:szCs w:val="21"/>
        </w:rPr>
        <w:t>由</w:t>
      </w:r>
      <w:r w:rsidR="007034FA">
        <w:rPr>
          <w:rFonts w:ascii="宋体" w:eastAsia="宋体" w:hAnsi="宋体" w:hint="eastAsia"/>
          <w:color w:val="333333"/>
          <w:sz w:val="21"/>
          <w:szCs w:val="21"/>
        </w:rPr>
        <w:t>被</w:t>
      </w:r>
      <w:r w:rsidR="00623A3E">
        <w:rPr>
          <w:rFonts w:ascii="宋体" w:eastAsia="宋体" w:hAnsi="宋体" w:hint="eastAsia"/>
          <w:color w:val="333333"/>
          <w:sz w:val="21"/>
          <w:szCs w:val="21"/>
        </w:rPr>
        <w:t>起诉</w:t>
      </w:r>
      <w:r w:rsidR="007034FA">
        <w:rPr>
          <w:rFonts w:ascii="宋体" w:eastAsia="宋体" w:hAnsi="宋体"/>
          <w:color w:val="333333"/>
          <w:sz w:val="21"/>
          <w:szCs w:val="21"/>
        </w:rPr>
        <w:t>人承担；</w:t>
      </w:r>
    </w:p>
    <w:p w14:paraId="6738CC68" w14:textId="77777777" w:rsidR="007034FA" w:rsidRDefault="007034FA"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p>
    <w:p w14:paraId="0906B223" w14:textId="77777777" w:rsidR="007034FA" w:rsidRPr="007034FA" w:rsidRDefault="007034FA"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事实与</w:t>
      </w:r>
      <w:r>
        <w:rPr>
          <w:rFonts w:ascii="宋体" w:eastAsia="宋体" w:hAnsi="宋体"/>
          <w:color w:val="333333"/>
          <w:sz w:val="21"/>
          <w:szCs w:val="21"/>
        </w:rPr>
        <w:t>理由</w:t>
      </w:r>
      <w:r>
        <w:rPr>
          <w:rFonts w:ascii="宋体" w:eastAsia="宋体" w:hAnsi="宋体" w:hint="eastAsia"/>
          <w:color w:val="333333"/>
          <w:sz w:val="21"/>
          <w:szCs w:val="21"/>
        </w:rPr>
        <w:t>：</w:t>
      </w:r>
    </w:p>
    <w:p w14:paraId="60ECA1F5" w14:textId="77777777" w:rsidR="004A31F3" w:rsidRDefault="00623A3E"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起诉</w:t>
      </w:r>
      <w:r w:rsidR="007034FA">
        <w:rPr>
          <w:rFonts w:ascii="宋体" w:eastAsia="宋体" w:hAnsi="宋体"/>
          <w:color w:val="333333"/>
          <w:sz w:val="21"/>
          <w:szCs w:val="21"/>
        </w:rPr>
        <w:t>人</w:t>
      </w:r>
      <w:r w:rsidR="007034FA">
        <w:rPr>
          <w:rFonts w:ascii="宋体" w:eastAsia="宋体" w:hAnsi="宋体" w:hint="eastAsia"/>
          <w:color w:val="333333"/>
          <w:sz w:val="21"/>
          <w:szCs w:val="21"/>
        </w:rPr>
        <w:t>外婆张</w:t>
      </w:r>
      <w:r w:rsidR="007034FA">
        <w:rPr>
          <w:rFonts w:ascii="宋体" w:eastAsia="宋体" w:hAnsi="宋体"/>
          <w:color w:val="333333"/>
          <w:sz w:val="21"/>
          <w:szCs w:val="21"/>
        </w:rPr>
        <w:t>国兰</w:t>
      </w:r>
      <w:r w:rsidR="00312D04">
        <w:rPr>
          <w:rFonts w:ascii="宋体" w:eastAsia="宋体" w:hAnsi="宋体" w:hint="eastAsia"/>
          <w:color w:val="333333"/>
          <w:sz w:val="21"/>
          <w:szCs w:val="21"/>
        </w:rPr>
        <w:t>今年86岁</w:t>
      </w:r>
      <w:r w:rsidR="00312D04">
        <w:rPr>
          <w:rFonts w:ascii="宋体" w:eastAsia="宋体" w:hAnsi="宋体"/>
          <w:color w:val="333333"/>
          <w:sz w:val="21"/>
          <w:szCs w:val="21"/>
        </w:rPr>
        <w:t>，</w:t>
      </w:r>
      <w:r w:rsidR="00312D04">
        <w:rPr>
          <w:rFonts w:ascii="宋体" w:eastAsia="宋体" w:hAnsi="宋体" w:hint="eastAsia"/>
          <w:color w:val="333333"/>
          <w:sz w:val="21"/>
          <w:szCs w:val="21"/>
        </w:rPr>
        <w:t>眼</w:t>
      </w:r>
      <w:r w:rsidR="00312D04">
        <w:rPr>
          <w:rFonts w:ascii="宋体" w:eastAsia="宋体" w:hAnsi="宋体"/>
          <w:color w:val="333333"/>
          <w:sz w:val="21"/>
          <w:szCs w:val="21"/>
        </w:rPr>
        <w:t>盲，半</w:t>
      </w:r>
      <w:r w:rsidR="00312D04">
        <w:rPr>
          <w:rFonts w:ascii="宋体" w:eastAsia="宋体" w:hAnsi="宋体" w:hint="eastAsia"/>
          <w:color w:val="333333"/>
          <w:sz w:val="21"/>
          <w:szCs w:val="21"/>
        </w:rPr>
        <w:t>痴呆</w:t>
      </w:r>
      <w:r w:rsidR="00312D04">
        <w:rPr>
          <w:rFonts w:ascii="宋体" w:eastAsia="宋体" w:hAnsi="宋体"/>
          <w:color w:val="333333"/>
          <w:sz w:val="21"/>
          <w:szCs w:val="21"/>
        </w:rPr>
        <w:t>，无自理能力，</w:t>
      </w:r>
      <w:r>
        <w:rPr>
          <w:rFonts w:ascii="宋体" w:eastAsia="宋体" w:hAnsi="宋体"/>
          <w:color w:val="333333"/>
          <w:sz w:val="21"/>
          <w:szCs w:val="21"/>
        </w:rPr>
        <w:t>起诉</w:t>
      </w:r>
      <w:r w:rsidR="00312D04">
        <w:rPr>
          <w:rFonts w:ascii="宋体" w:eastAsia="宋体" w:hAnsi="宋体"/>
          <w:color w:val="333333"/>
          <w:sz w:val="21"/>
          <w:szCs w:val="21"/>
        </w:rPr>
        <w:t>人</w:t>
      </w:r>
      <w:r w:rsidR="007034FA">
        <w:rPr>
          <w:rFonts w:ascii="宋体" w:eastAsia="宋体" w:hAnsi="宋体"/>
          <w:color w:val="333333"/>
          <w:sz w:val="21"/>
          <w:szCs w:val="21"/>
        </w:rPr>
        <w:t>家属与被</w:t>
      </w:r>
      <w:r>
        <w:rPr>
          <w:rFonts w:ascii="宋体" w:eastAsia="宋体" w:hAnsi="宋体"/>
          <w:color w:val="333333"/>
          <w:sz w:val="21"/>
          <w:szCs w:val="21"/>
        </w:rPr>
        <w:t>起诉</w:t>
      </w:r>
      <w:r w:rsidR="007034FA">
        <w:rPr>
          <w:rFonts w:ascii="宋体" w:eastAsia="宋体" w:hAnsi="宋体"/>
          <w:color w:val="333333"/>
          <w:sz w:val="21"/>
          <w:szCs w:val="21"/>
        </w:rPr>
        <w:t>人于</w:t>
      </w:r>
      <w:r w:rsidR="007034FA">
        <w:rPr>
          <w:rFonts w:ascii="宋体" w:eastAsia="宋体" w:hAnsi="宋体" w:hint="eastAsia"/>
          <w:color w:val="333333"/>
          <w:sz w:val="21"/>
          <w:szCs w:val="21"/>
        </w:rPr>
        <w:t>2015年8月6日</w:t>
      </w:r>
      <w:r w:rsidR="007034FA">
        <w:rPr>
          <w:rFonts w:ascii="宋体" w:eastAsia="宋体" w:hAnsi="宋体"/>
          <w:color w:val="333333"/>
          <w:sz w:val="21"/>
          <w:szCs w:val="21"/>
        </w:rPr>
        <w:t>签订</w:t>
      </w:r>
      <w:r w:rsidR="007034FA">
        <w:rPr>
          <w:rFonts w:ascii="宋体" w:eastAsia="宋体" w:hAnsi="宋体" w:hint="eastAsia"/>
          <w:color w:val="333333"/>
          <w:sz w:val="21"/>
          <w:szCs w:val="21"/>
        </w:rPr>
        <w:t>合同</w:t>
      </w:r>
      <w:r w:rsidR="007034FA">
        <w:rPr>
          <w:rFonts w:ascii="宋体" w:eastAsia="宋体" w:hAnsi="宋体"/>
          <w:color w:val="333333"/>
          <w:sz w:val="21"/>
          <w:szCs w:val="21"/>
        </w:rPr>
        <w:t>，并支付了两个月共三千元的养老费用，由</w:t>
      </w:r>
      <w:r w:rsidR="007034FA">
        <w:rPr>
          <w:rFonts w:ascii="宋体" w:eastAsia="宋体" w:hAnsi="宋体" w:hint="eastAsia"/>
          <w:color w:val="333333"/>
          <w:sz w:val="21"/>
          <w:szCs w:val="21"/>
        </w:rPr>
        <w:t>被</w:t>
      </w:r>
      <w:r>
        <w:rPr>
          <w:rFonts w:ascii="宋体" w:eastAsia="宋体" w:hAnsi="宋体"/>
          <w:color w:val="333333"/>
          <w:sz w:val="21"/>
          <w:szCs w:val="21"/>
        </w:rPr>
        <w:t>起诉</w:t>
      </w:r>
      <w:r w:rsidR="007034FA">
        <w:rPr>
          <w:rFonts w:ascii="宋体" w:eastAsia="宋体" w:hAnsi="宋体"/>
          <w:color w:val="333333"/>
          <w:sz w:val="21"/>
          <w:szCs w:val="21"/>
        </w:rPr>
        <w:t>人一方提供养老服务。</w:t>
      </w:r>
    </w:p>
    <w:p w14:paraId="710E2B83" w14:textId="0E62C987" w:rsidR="007034FA" w:rsidRDefault="007034FA"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color w:val="333333"/>
          <w:sz w:val="21"/>
          <w:szCs w:val="21"/>
        </w:rPr>
        <w:t>2015</w:t>
      </w:r>
      <w:r>
        <w:rPr>
          <w:rFonts w:ascii="宋体" w:eastAsia="宋体" w:hAnsi="宋体" w:hint="eastAsia"/>
          <w:color w:val="333333"/>
          <w:sz w:val="21"/>
          <w:szCs w:val="21"/>
        </w:rPr>
        <w:t>年9月27日</w:t>
      </w:r>
      <w:r>
        <w:rPr>
          <w:rFonts w:ascii="宋体" w:eastAsia="宋体" w:hAnsi="宋体"/>
          <w:color w:val="333333"/>
          <w:sz w:val="21"/>
          <w:szCs w:val="21"/>
        </w:rPr>
        <w:t>，</w:t>
      </w:r>
      <w:r w:rsidR="00623A3E">
        <w:rPr>
          <w:rFonts w:ascii="宋体" w:eastAsia="宋体" w:hAnsi="宋体"/>
          <w:color w:val="333333"/>
          <w:sz w:val="21"/>
          <w:szCs w:val="21"/>
        </w:rPr>
        <w:t>起诉</w:t>
      </w:r>
      <w:r>
        <w:rPr>
          <w:rFonts w:ascii="宋体" w:eastAsia="宋体" w:hAnsi="宋体"/>
          <w:color w:val="333333"/>
          <w:sz w:val="21"/>
          <w:szCs w:val="21"/>
        </w:rPr>
        <w:t>人</w:t>
      </w:r>
      <w:ins w:id="52" w:author="zhaor" w:date="2015-10-17T18:17:00Z">
        <w:r w:rsidR="00936421">
          <w:rPr>
            <w:rFonts w:ascii="宋体" w:eastAsia="宋体" w:hAnsi="宋体"/>
            <w:color w:val="333333"/>
            <w:sz w:val="21"/>
            <w:szCs w:val="21"/>
          </w:rPr>
          <w:t>家属</w:t>
        </w:r>
      </w:ins>
      <w:r>
        <w:rPr>
          <w:rFonts w:ascii="宋体" w:eastAsia="宋体" w:hAnsi="宋体"/>
          <w:color w:val="333333"/>
          <w:sz w:val="21"/>
          <w:szCs w:val="21"/>
        </w:rPr>
        <w:t>一方接</w:t>
      </w:r>
      <w:r>
        <w:rPr>
          <w:rFonts w:ascii="宋体" w:eastAsia="宋体" w:hAnsi="宋体" w:hint="eastAsia"/>
          <w:color w:val="333333"/>
          <w:sz w:val="21"/>
          <w:szCs w:val="21"/>
        </w:rPr>
        <w:t>到</w:t>
      </w:r>
      <w:r>
        <w:rPr>
          <w:rFonts w:ascii="宋体" w:eastAsia="宋体" w:hAnsi="宋体"/>
          <w:color w:val="333333"/>
          <w:sz w:val="21"/>
          <w:szCs w:val="21"/>
        </w:rPr>
        <w:t>被</w:t>
      </w:r>
      <w:r w:rsidR="00623A3E">
        <w:rPr>
          <w:rFonts w:ascii="宋体" w:eastAsia="宋体" w:hAnsi="宋体"/>
          <w:color w:val="333333"/>
          <w:sz w:val="21"/>
          <w:szCs w:val="21"/>
        </w:rPr>
        <w:t>起诉</w:t>
      </w:r>
      <w:r>
        <w:rPr>
          <w:rFonts w:ascii="宋体" w:eastAsia="宋体" w:hAnsi="宋体"/>
          <w:color w:val="333333"/>
          <w:sz w:val="21"/>
          <w:szCs w:val="21"/>
        </w:rPr>
        <w:t>人电话，称</w:t>
      </w:r>
      <w:del w:id="53" w:author="zhaor" w:date="2015-10-17T18:17:00Z">
        <w:r w:rsidDel="00936421">
          <w:rPr>
            <w:rFonts w:ascii="宋体" w:eastAsia="宋体" w:hAnsi="宋体" w:hint="eastAsia"/>
            <w:color w:val="333333"/>
            <w:sz w:val="21"/>
            <w:szCs w:val="21"/>
          </w:rPr>
          <w:delText>张</w:delText>
        </w:r>
        <w:r w:rsidDel="00936421">
          <w:rPr>
            <w:rFonts w:ascii="宋体" w:eastAsia="宋体" w:hAnsi="宋体"/>
            <w:color w:val="333333"/>
            <w:sz w:val="21"/>
            <w:szCs w:val="21"/>
          </w:rPr>
          <w:delText>国兰老人</w:delText>
        </w:r>
      </w:del>
      <w:ins w:id="54" w:author="zhaor" w:date="2015-10-17T18:18:00Z">
        <w:r w:rsidR="00936421">
          <w:rPr>
            <w:rFonts w:ascii="宋体" w:eastAsia="宋体" w:hAnsi="宋体"/>
            <w:color w:val="333333"/>
            <w:sz w:val="21"/>
            <w:szCs w:val="21"/>
          </w:rPr>
          <w:t>起诉人</w:t>
        </w:r>
      </w:ins>
      <w:r>
        <w:rPr>
          <w:rFonts w:ascii="宋体" w:eastAsia="宋体" w:hAnsi="宋体"/>
          <w:color w:val="333333"/>
          <w:sz w:val="21"/>
          <w:szCs w:val="21"/>
        </w:rPr>
        <w:t>在养</w:t>
      </w:r>
      <w:r>
        <w:rPr>
          <w:rFonts w:ascii="宋体" w:eastAsia="宋体" w:hAnsi="宋体" w:hint="eastAsia"/>
          <w:color w:val="333333"/>
          <w:sz w:val="21"/>
          <w:szCs w:val="21"/>
        </w:rPr>
        <w:t>老</w:t>
      </w:r>
      <w:r>
        <w:rPr>
          <w:rFonts w:ascii="宋体" w:eastAsia="宋体" w:hAnsi="宋体"/>
          <w:color w:val="333333"/>
          <w:sz w:val="21"/>
          <w:szCs w:val="21"/>
        </w:rPr>
        <w:t>院跌伤，通知</w:t>
      </w:r>
      <w:r w:rsidR="00623A3E">
        <w:rPr>
          <w:rFonts w:ascii="宋体" w:eastAsia="宋体" w:hAnsi="宋体"/>
          <w:color w:val="333333"/>
          <w:sz w:val="21"/>
          <w:szCs w:val="21"/>
        </w:rPr>
        <w:t>起诉</w:t>
      </w:r>
      <w:r>
        <w:rPr>
          <w:rFonts w:ascii="宋体" w:eastAsia="宋体" w:hAnsi="宋体"/>
          <w:color w:val="333333"/>
          <w:sz w:val="21"/>
          <w:szCs w:val="21"/>
        </w:rPr>
        <w:t>人</w:t>
      </w:r>
      <w:r>
        <w:rPr>
          <w:rFonts w:ascii="宋体" w:eastAsia="宋体" w:hAnsi="宋体" w:hint="eastAsia"/>
          <w:color w:val="333333"/>
          <w:sz w:val="21"/>
          <w:szCs w:val="21"/>
        </w:rPr>
        <w:t>家属</w:t>
      </w:r>
      <w:r>
        <w:rPr>
          <w:rFonts w:ascii="宋体" w:eastAsia="宋体" w:hAnsi="宋体"/>
          <w:color w:val="333333"/>
          <w:sz w:val="21"/>
          <w:szCs w:val="21"/>
        </w:rPr>
        <w:t>接</w:t>
      </w:r>
      <w:r>
        <w:rPr>
          <w:rFonts w:ascii="宋体" w:eastAsia="宋体" w:hAnsi="宋体" w:hint="eastAsia"/>
          <w:color w:val="333333"/>
          <w:sz w:val="21"/>
          <w:szCs w:val="21"/>
        </w:rPr>
        <w:t>老</w:t>
      </w:r>
      <w:r>
        <w:rPr>
          <w:rFonts w:ascii="宋体" w:eastAsia="宋体" w:hAnsi="宋体"/>
          <w:color w:val="333333"/>
          <w:sz w:val="21"/>
          <w:szCs w:val="21"/>
        </w:rPr>
        <w:t>人。之后</w:t>
      </w:r>
      <w:r>
        <w:rPr>
          <w:rFonts w:ascii="宋体" w:eastAsia="宋体" w:hAnsi="宋体" w:hint="eastAsia"/>
          <w:color w:val="333333"/>
          <w:sz w:val="21"/>
          <w:szCs w:val="21"/>
        </w:rPr>
        <w:t>，</w:t>
      </w:r>
      <w:r w:rsidR="00623A3E">
        <w:rPr>
          <w:rFonts w:ascii="宋体" w:eastAsia="宋体" w:hAnsi="宋体"/>
          <w:color w:val="333333"/>
          <w:sz w:val="21"/>
          <w:szCs w:val="21"/>
        </w:rPr>
        <w:t>起诉</w:t>
      </w:r>
      <w:r>
        <w:rPr>
          <w:rFonts w:ascii="宋体" w:eastAsia="宋体" w:hAnsi="宋体"/>
          <w:color w:val="333333"/>
          <w:sz w:val="21"/>
          <w:szCs w:val="21"/>
        </w:rPr>
        <w:t>人家属将外婆</w:t>
      </w:r>
      <w:r>
        <w:rPr>
          <w:rFonts w:ascii="宋体" w:eastAsia="宋体" w:hAnsi="宋体" w:hint="eastAsia"/>
          <w:color w:val="333333"/>
          <w:sz w:val="21"/>
          <w:szCs w:val="21"/>
        </w:rPr>
        <w:t>接</w:t>
      </w:r>
      <w:r>
        <w:rPr>
          <w:rFonts w:ascii="宋体" w:eastAsia="宋体" w:hAnsi="宋体"/>
          <w:color w:val="333333"/>
          <w:sz w:val="21"/>
          <w:szCs w:val="21"/>
        </w:rPr>
        <w:t>送</w:t>
      </w:r>
      <w:r>
        <w:rPr>
          <w:rFonts w:ascii="宋体" w:eastAsia="宋体" w:hAnsi="宋体" w:hint="eastAsia"/>
          <w:color w:val="333333"/>
          <w:sz w:val="21"/>
          <w:szCs w:val="21"/>
        </w:rPr>
        <w:t>进</w:t>
      </w:r>
      <w:ins w:id="55" w:author="Albert Einstien" w:date="2015-10-19T13:47:00Z">
        <w:r w:rsidR="003B41F6">
          <w:rPr>
            <w:rFonts w:ascii="宋体" w:eastAsia="宋体" w:hAnsi="宋体" w:hint="eastAsia"/>
            <w:color w:val="333333"/>
            <w:sz w:val="21"/>
            <w:szCs w:val="21"/>
          </w:rPr>
          <w:t>和</w:t>
        </w:r>
        <w:r w:rsidR="003B41F6">
          <w:rPr>
            <w:rFonts w:ascii="宋体" w:eastAsia="宋体" w:hAnsi="宋体"/>
            <w:color w:val="333333"/>
            <w:sz w:val="21"/>
            <w:szCs w:val="21"/>
          </w:rPr>
          <w:t>县姥桥镇中心卫生</w:t>
        </w:r>
      </w:ins>
      <w:del w:id="56" w:author="Albert Einstien" w:date="2015-10-19T13:47:00Z">
        <w:r w:rsidDel="003B41F6">
          <w:rPr>
            <w:rFonts w:ascii="宋体" w:eastAsia="宋体" w:hAnsi="宋体" w:hint="eastAsia"/>
            <w:color w:val="333333"/>
            <w:sz w:val="21"/>
            <w:szCs w:val="21"/>
          </w:rPr>
          <w:delText>xx医</w:delText>
        </w:r>
      </w:del>
      <w:r>
        <w:rPr>
          <w:rFonts w:ascii="宋体" w:eastAsia="宋体" w:hAnsi="宋体" w:hint="eastAsia"/>
          <w:color w:val="333333"/>
          <w:sz w:val="21"/>
          <w:szCs w:val="21"/>
        </w:rPr>
        <w:t>院进行</w:t>
      </w:r>
      <w:r>
        <w:rPr>
          <w:rFonts w:ascii="宋体" w:eastAsia="宋体" w:hAnsi="宋体"/>
          <w:color w:val="333333"/>
          <w:sz w:val="21"/>
          <w:szCs w:val="21"/>
        </w:rPr>
        <w:t>检查治疗，后期又送</w:t>
      </w:r>
      <w:r>
        <w:rPr>
          <w:rFonts w:ascii="宋体" w:eastAsia="宋体" w:hAnsi="宋体" w:hint="eastAsia"/>
          <w:color w:val="333333"/>
          <w:sz w:val="21"/>
          <w:szCs w:val="21"/>
        </w:rPr>
        <w:t>到含</w:t>
      </w:r>
      <w:r>
        <w:rPr>
          <w:rFonts w:ascii="宋体" w:eastAsia="宋体" w:hAnsi="宋体"/>
          <w:color w:val="333333"/>
          <w:sz w:val="21"/>
          <w:szCs w:val="21"/>
        </w:rPr>
        <w:t>山县人民医院</w:t>
      </w:r>
      <w:r>
        <w:rPr>
          <w:rFonts w:ascii="宋体" w:eastAsia="宋体" w:hAnsi="宋体" w:hint="eastAsia"/>
          <w:color w:val="333333"/>
          <w:sz w:val="21"/>
          <w:szCs w:val="21"/>
        </w:rPr>
        <w:t>治疗</w:t>
      </w:r>
      <w:r>
        <w:rPr>
          <w:rFonts w:ascii="宋体" w:eastAsia="宋体" w:hAnsi="宋体"/>
          <w:color w:val="333333"/>
          <w:sz w:val="21"/>
          <w:szCs w:val="21"/>
        </w:rPr>
        <w:t>，</w:t>
      </w:r>
      <w:r>
        <w:rPr>
          <w:rFonts w:ascii="宋体" w:eastAsia="宋体" w:hAnsi="宋体" w:hint="eastAsia"/>
          <w:color w:val="333333"/>
          <w:sz w:val="21"/>
          <w:szCs w:val="21"/>
        </w:rPr>
        <w:t>经</w:t>
      </w:r>
      <w:r>
        <w:rPr>
          <w:rFonts w:ascii="宋体" w:eastAsia="宋体" w:hAnsi="宋体"/>
          <w:color w:val="333333"/>
          <w:sz w:val="21"/>
          <w:szCs w:val="21"/>
        </w:rPr>
        <w:t>检查主伤为左股骨颈骨折，并且头部、眼睛处有多处</w:t>
      </w:r>
      <w:r w:rsidR="00E03CE3">
        <w:rPr>
          <w:rFonts w:ascii="宋体" w:eastAsia="宋体" w:hAnsi="宋体" w:hint="eastAsia"/>
          <w:color w:val="333333"/>
          <w:sz w:val="21"/>
          <w:szCs w:val="21"/>
        </w:rPr>
        <w:t>副</w:t>
      </w:r>
      <w:r w:rsidR="00E03CE3">
        <w:rPr>
          <w:rFonts w:ascii="宋体" w:eastAsia="宋体" w:hAnsi="宋体"/>
          <w:color w:val="333333"/>
          <w:sz w:val="21"/>
          <w:szCs w:val="21"/>
        </w:rPr>
        <w:t>伤，有故意伤害</w:t>
      </w:r>
      <w:r w:rsidR="00E03CE3">
        <w:rPr>
          <w:rFonts w:ascii="宋体" w:eastAsia="宋体" w:hAnsi="宋体" w:hint="eastAsia"/>
          <w:color w:val="333333"/>
          <w:sz w:val="21"/>
          <w:szCs w:val="21"/>
        </w:rPr>
        <w:t>老</w:t>
      </w:r>
      <w:r w:rsidR="00E03CE3">
        <w:rPr>
          <w:rFonts w:ascii="宋体" w:eastAsia="宋体" w:hAnsi="宋体"/>
          <w:color w:val="333333"/>
          <w:sz w:val="21"/>
          <w:szCs w:val="21"/>
        </w:rPr>
        <w:t>人的嫌疑</w:t>
      </w:r>
      <w:r w:rsidR="00E03CE3">
        <w:rPr>
          <w:rFonts w:ascii="宋体" w:eastAsia="宋体" w:hAnsi="宋体" w:hint="eastAsia"/>
          <w:color w:val="333333"/>
          <w:sz w:val="21"/>
          <w:szCs w:val="21"/>
        </w:rPr>
        <w:t>。</w:t>
      </w:r>
      <w:r w:rsidR="00E03CE3">
        <w:rPr>
          <w:rFonts w:ascii="宋体" w:eastAsia="宋体" w:hAnsi="宋体"/>
          <w:color w:val="333333"/>
          <w:sz w:val="21"/>
          <w:szCs w:val="21"/>
        </w:rPr>
        <w:t>基于</w:t>
      </w:r>
      <w:r w:rsidR="00E03CE3">
        <w:rPr>
          <w:rFonts w:ascii="宋体" w:eastAsia="宋体" w:hAnsi="宋体" w:hint="eastAsia"/>
          <w:color w:val="333333"/>
          <w:sz w:val="21"/>
          <w:szCs w:val="21"/>
        </w:rPr>
        <w:t>此</w:t>
      </w:r>
      <w:r w:rsidR="00E03CE3">
        <w:rPr>
          <w:rFonts w:ascii="宋体" w:eastAsia="宋体" w:hAnsi="宋体"/>
          <w:color w:val="333333"/>
          <w:sz w:val="21"/>
          <w:szCs w:val="21"/>
        </w:rPr>
        <w:t>，</w:t>
      </w:r>
      <w:r w:rsidR="00623A3E">
        <w:rPr>
          <w:rFonts w:ascii="宋体" w:eastAsia="宋体" w:hAnsi="宋体"/>
          <w:color w:val="333333"/>
          <w:sz w:val="21"/>
          <w:szCs w:val="21"/>
        </w:rPr>
        <w:t>起诉</w:t>
      </w:r>
      <w:r w:rsidR="00E03CE3">
        <w:rPr>
          <w:rFonts w:ascii="宋体" w:eastAsia="宋体" w:hAnsi="宋体"/>
          <w:color w:val="333333"/>
          <w:sz w:val="21"/>
          <w:szCs w:val="21"/>
        </w:rPr>
        <w:t>人认为被</w:t>
      </w:r>
      <w:r w:rsidR="00623A3E">
        <w:rPr>
          <w:rFonts w:ascii="宋体" w:eastAsia="宋体" w:hAnsi="宋体"/>
          <w:color w:val="333333"/>
          <w:sz w:val="21"/>
          <w:szCs w:val="21"/>
        </w:rPr>
        <w:t>起诉</w:t>
      </w:r>
      <w:r w:rsidR="00E03CE3">
        <w:rPr>
          <w:rFonts w:ascii="宋体" w:eastAsia="宋体" w:hAnsi="宋体"/>
          <w:color w:val="333333"/>
          <w:sz w:val="21"/>
          <w:szCs w:val="21"/>
        </w:rPr>
        <w:t>人</w:t>
      </w:r>
      <w:r w:rsidR="00E03CE3">
        <w:rPr>
          <w:rFonts w:ascii="宋体" w:eastAsia="宋体" w:hAnsi="宋体" w:hint="eastAsia"/>
          <w:color w:val="333333"/>
          <w:sz w:val="21"/>
          <w:szCs w:val="21"/>
        </w:rPr>
        <w:t>未尽</w:t>
      </w:r>
      <w:r w:rsidR="00E03CE3">
        <w:rPr>
          <w:rFonts w:ascii="宋体" w:eastAsia="宋体" w:hAnsi="宋体"/>
          <w:color w:val="333333"/>
          <w:sz w:val="21"/>
          <w:szCs w:val="21"/>
        </w:rPr>
        <w:t>到看管老人，照顾老人</w:t>
      </w:r>
      <w:r w:rsidR="00E03CE3">
        <w:rPr>
          <w:rFonts w:ascii="宋体" w:eastAsia="宋体" w:hAnsi="宋体" w:hint="eastAsia"/>
          <w:color w:val="333333"/>
          <w:sz w:val="21"/>
          <w:szCs w:val="21"/>
        </w:rPr>
        <w:t>人</w:t>
      </w:r>
      <w:r w:rsidR="00E03CE3">
        <w:rPr>
          <w:rFonts w:ascii="宋体" w:eastAsia="宋体" w:hAnsi="宋体"/>
          <w:color w:val="333333"/>
          <w:sz w:val="21"/>
          <w:szCs w:val="21"/>
        </w:rPr>
        <w:t>身安全</w:t>
      </w:r>
      <w:r w:rsidR="00E03CE3">
        <w:rPr>
          <w:rFonts w:ascii="宋体" w:eastAsia="宋体" w:hAnsi="宋体" w:hint="eastAsia"/>
          <w:color w:val="333333"/>
          <w:sz w:val="21"/>
          <w:szCs w:val="21"/>
        </w:rPr>
        <w:t>的义务</w:t>
      </w:r>
      <w:r w:rsidR="00E03CE3">
        <w:rPr>
          <w:rFonts w:ascii="宋体" w:eastAsia="宋体" w:hAnsi="宋体"/>
          <w:color w:val="333333"/>
          <w:sz w:val="21"/>
          <w:szCs w:val="21"/>
        </w:rPr>
        <w:t>，</w:t>
      </w:r>
      <w:r w:rsidR="00E03CE3">
        <w:rPr>
          <w:rFonts w:ascii="宋体" w:eastAsia="宋体" w:hAnsi="宋体" w:hint="eastAsia"/>
          <w:color w:val="333333"/>
          <w:sz w:val="21"/>
          <w:szCs w:val="21"/>
        </w:rPr>
        <w:t>理应</w:t>
      </w:r>
      <w:r w:rsidR="00E03CE3">
        <w:rPr>
          <w:rFonts w:ascii="宋体" w:eastAsia="宋体" w:hAnsi="宋体"/>
          <w:color w:val="333333"/>
          <w:sz w:val="21"/>
          <w:szCs w:val="21"/>
        </w:rPr>
        <w:t>为老人承担</w:t>
      </w:r>
      <w:r w:rsidR="00E03CE3">
        <w:rPr>
          <w:rFonts w:ascii="宋体" w:eastAsia="宋体" w:hAnsi="宋体" w:hint="eastAsia"/>
          <w:color w:val="333333"/>
          <w:sz w:val="21"/>
          <w:szCs w:val="21"/>
        </w:rPr>
        <w:t>医疗检查</w:t>
      </w:r>
      <w:r w:rsidR="00E03CE3">
        <w:rPr>
          <w:rFonts w:ascii="宋体" w:eastAsia="宋体" w:hAnsi="宋体"/>
          <w:color w:val="333333"/>
          <w:sz w:val="21"/>
          <w:szCs w:val="21"/>
        </w:rPr>
        <w:t>护理等费用。</w:t>
      </w:r>
    </w:p>
    <w:p w14:paraId="47A835ED" w14:textId="77777777" w:rsidR="00E03CE3" w:rsidRPr="00E03CE3" w:rsidRDefault="00E03CE3"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2015年10月4日</w:t>
      </w:r>
      <w:r>
        <w:rPr>
          <w:rFonts w:ascii="宋体" w:eastAsia="宋体" w:hAnsi="宋体"/>
          <w:color w:val="333333"/>
          <w:sz w:val="21"/>
          <w:szCs w:val="21"/>
        </w:rPr>
        <w:t>，</w:t>
      </w:r>
      <w:r w:rsidR="00623A3E">
        <w:rPr>
          <w:rFonts w:ascii="宋体" w:eastAsia="宋体" w:hAnsi="宋体" w:hint="eastAsia"/>
          <w:color w:val="333333"/>
          <w:sz w:val="21"/>
          <w:szCs w:val="21"/>
        </w:rPr>
        <w:t>起诉</w:t>
      </w:r>
      <w:r>
        <w:rPr>
          <w:rFonts w:ascii="宋体" w:eastAsia="宋体" w:hAnsi="宋体"/>
          <w:color w:val="333333"/>
          <w:sz w:val="21"/>
          <w:szCs w:val="21"/>
        </w:rPr>
        <w:t>人与被</w:t>
      </w:r>
      <w:r w:rsidR="00623A3E">
        <w:rPr>
          <w:rFonts w:ascii="宋体" w:eastAsia="宋体" w:hAnsi="宋体"/>
          <w:color w:val="333333"/>
          <w:sz w:val="21"/>
          <w:szCs w:val="21"/>
        </w:rPr>
        <w:t>起诉</w:t>
      </w:r>
      <w:r>
        <w:rPr>
          <w:rFonts w:ascii="宋体" w:eastAsia="宋体" w:hAnsi="宋体"/>
          <w:color w:val="333333"/>
          <w:sz w:val="21"/>
          <w:szCs w:val="21"/>
        </w:rPr>
        <w:t>人协调时，被</w:t>
      </w:r>
      <w:r w:rsidR="00623A3E">
        <w:rPr>
          <w:rFonts w:ascii="宋体" w:eastAsia="宋体" w:hAnsi="宋体"/>
          <w:color w:val="333333"/>
          <w:sz w:val="21"/>
          <w:szCs w:val="21"/>
        </w:rPr>
        <w:t>起诉</w:t>
      </w:r>
      <w:r>
        <w:rPr>
          <w:rFonts w:ascii="宋体" w:eastAsia="宋体" w:hAnsi="宋体"/>
          <w:color w:val="333333"/>
          <w:sz w:val="21"/>
          <w:szCs w:val="21"/>
        </w:rPr>
        <w:t>人已承认外婆是在</w:t>
      </w:r>
      <w:r>
        <w:rPr>
          <w:rFonts w:ascii="宋体" w:eastAsia="宋体" w:hAnsi="宋体" w:hint="eastAsia"/>
          <w:color w:val="333333"/>
          <w:sz w:val="21"/>
          <w:szCs w:val="21"/>
        </w:rPr>
        <w:t>其</w:t>
      </w:r>
      <w:r>
        <w:rPr>
          <w:rFonts w:ascii="宋体" w:eastAsia="宋体" w:hAnsi="宋体"/>
          <w:color w:val="333333"/>
          <w:sz w:val="21"/>
          <w:szCs w:val="21"/>
        </w:rPr>
        <w:t>合同护理期间，在养老</w:t>
      </w:r>
      <w:r>
        <w:rPr>
          <w:rFonts w:ascii="宋体" w:eastAsia="宋体" w:hAnsi="宋体" w:hint="eastAsia"/>
          <w:color w:val="333333"/>
          <w:sz w:val="21"/>
          <w:szCs w:val="21"/>
        </w:rPr>
        <w:t>院</w:t>
      </w:r>
      <w:r>
        <w:rPr>
          <w:rFonts w:ascii="宋体" w:eastAsia="宋体" w:hAnsi="宋体"/>
          <w:color w:val="333333"/>
          <w:sz w:val="21"/>
          <w:szCs w:val="21"/>
        </w:rPr>
        <w:t>发生跌伤，有录音为证，但被</w:t>
      </w:r>
      <w:r w:rsidR="00623A3E">
        <w:rPr>
          <w:rFonts w:ascii="宋体" w:eastAsia="宋体" w:hAnsi="宋体"/>
          <w:color w:val="333333"/>
          <w:sz w:val="21"/>
          <w:szCs w:val="21"/>
        </w:rPr>
        <w:t>起诉</w:t>
      </w:r>
      <w:r>
        <w:rPr>
          <w:rFonts w:ascii="宋体" w:eastAsia="宋体" w:hAnsi="宋体"/>
          <w:color w:val="333333"/>
          <w:sz w:val="21"/>
          <w:szCs w:val="21"/>
        </w:rPr>
        <w:t>人以外婆在夜间巡逻</w:t>
      </w:r>
      <w:r>
        <w:rPr>
          <w:rFonts w:ascii="宋体" w:eastAsia="宋体" w:hAnsi="宋体" w:hint="eastAsia"/>
          <w:color w:val="333333"/>
          <w:sz w:val="21"/>
          <w:szCs w:val="21"/>
        </w:rPr>
        <w:t>时间</w:t>
      </w:r>
      <w:r>
        <w:rPr>
          <w:rFonts w:ascii="宋体" w:eastAsia="宋体" w:hAnsi="宋体"/>
          <w:color w:val="333333"/>
          <w:sz w:val="21"/>
          <w:szCs w:val="21"/>
        </w:rPr>
        <w:t>之外发生意外为理由，拒不承担任务责任，拒绝支付任何费用</w:t>
      </w:r>
      <w:r>
        <w:rPr>
          <w:rFonts w:ascii="宋体" w:eastAsia="宋体" w:hAnsi="宋体" w:hint="eastAsia"/>
          <w:color w:val="333333"/>
          <w:sz w:val="21"/>
          <w:szCs w:val="21"/>
        </w:rPr>
        <w:t>。</w:t>
      </w:r>
      <w:r>
        <w:rPr>
          <w:rFonts w:ascii="宋体" w:eastAsia="宋体" w:hAnsi="宋体"/>
          <w:color w:val="333333"/>
          <w:sz w:val="21"/>
          <w:szCs w:val="21"/>
        </w:rPr>
        <w:t>基于</w:t>
      </w:r>
      <w:r>
        <w:rPr>
          <w:rFonts w:ascii="宋体" w:eastAsia="宋体" w:hAnsi="宋体" w:hint="eastAsia"/>
          <w:color w:val="333333"/>
          <w:sz w:val="21"/>
          <w:szCs w:val="21"/>
        </w:rPr>
        <w:t>此</w:t>
      </w:r>
      <w:r>
        <w:rPr>
          <w:rFonts w:ascii="宋体" w:eastAsia="宋体" w:hAnsi="宋体"/>
          <w:color w:val="333333"/>
          <w:sz w:val="21"/>
          <w:szCs w:val="21"/>
        </w:rPr>
        <w:t>，</w:t>
      </w:r>
      <w:r w:rsidR="00623A3E">
        <w:rPr>
          <w:rFonts w:ascii="宋体" w:eastAsia="宋体" w:hAnsi="宋体"/>
          <w:color w:val="333333"/>
          <w:sz w:val="21"/>
          <w:szCs w:val="21"/>
        </w:rPr>
        <w:t>起诉</w:t>
      </w:r>
      <w:r>
        <w:rPr>
          <w:rFonts w:ascii="宋体" w:eastAsia="宋体" w:hAnsi="宋体"/>
          <w:color w:val="333333"/>
          <w:sz w:val="21"/>
          <w:szCs w:val="21"/>
        </w:rPr>
        <w:t>人向基层法院提出诉讼请求</w:t>
      </w:r>
      <w:r>
        <w:rPr>
          <w:rFonts w:ascii="宋体" w:eastAsia="宋体" w:hAnsi="宋体" w:hint="eastAsia"/>
          <w:color w:val="333333"/>
          <w:sz w:val="21"/>
          <w:szCs w:val="21"/>
        </w:rPr>
        <w:t>，养</w:t>
      </w:r>
      <w:r>
        <w:rPr>
          <w:rFonts w:ascii="宋体" w:eastAsia="宋体" w:hAnsi="宋体"/>
          <w:color w:val="333333"/>
          <w:sz w:val="21"/>
          <w:szCs w:val="21"/>
        </w:rPr>
        <w:t>老院收取费用、张国兰老人的医药费、诊断费、护理费等费用均有详细</w:t>
      </w:r>
      <w:r>
        <w:rPr>
          <w:rFonts w:ascii="宋体" w:eastAsia="宋体" w:hAnsi="宋体" w:hint="eastAsia"/>
          <w:color w:val="333333"/>
          <w:sz w:val="21"/>
          <w:szCs w:val="21"/>
        </w:rPr>
        <w:t>发</w:t>
      </w:r>
      <w:r>
        <w:rPr>
          <w:rFonts w:ascii="宋体" w:eastAsia="宋体" w:hAnsi="宋体"/>
          <w:color w:val="333333"/>
          <w:sz w:val="21"/>
          <w:szCs w:val="21"/>
        </w:rPr>
        <w:t>票为证</w:t>
      </w:r>
      <w:r>
        <w:rPr>
          <w:rFonts w:ascii="宋体" w:eastAsia="宋体" w:hAnsi="宋体" w:hint="eastAsia"/>
          <w:color w:val="333333"/>
          <w:sz w:val="21"/>
          <w:szCs w:val="21"/>
        </w:rPr>
        <w:t>。</w:t>
      </w:r>
    </w:p>
    <w:p w14:paraId="1B29B053" w14:textId="77777777" w:rsidR="00E03CE3" w:rsidRDefault="00E03CE3" w:rsidP="00312D04">
      <w:pPr>
        <w:pStyle w:val="a3"/>
        <w:numPr>
          <w:ilvl w:val="0"/>
          <w:numId w:val="1"/>
        </w:numPr>
        <w:shd w:val="clear" w:color="auto" w:fill="FFFFFF"/>
        <w:spacing w:before="0" w:beforeAutospacing="0" w:after="0" w:afterAutospacing="0" w:line="390" w:lineRule="atLeast"/>
        <w:rPr>
          <w:rFonts w:ascii="宋体" w:eastAsia="宋体" w:hAnsi="宋体"/>
          <w:color w:val="333333"/>
          <w:sz w:val="21"/>
          <w:szCs w:val="21"/>
        </w:rPr>
      </w:pPr>
      <w:r>
        <w:rPr>
          <w:rFonts w:ascii="宋体" w:eastAsia="宋体" w:hAnsi="宋体" w:hint="eastAsia"/>
          <w:color w:val="333333"/>
          <w:sz w:val="21"/>
          <w:szCs w:val="21"/>
        </w:rPr>
        <w:t>被</w:t>
      </w:r>
      <w:r w:rsidR="00623A3E">
        <w:rPr>
          <w:rFonts w:ascii="宋体" w:eastAsia="宋体" w:hAnsi="宋体" w:hint="eastAsia"/>
          <w:color w:val="333333"/>
          <w:sz w:val="21"/>
          <w:szCs w:val="21"/>
        </w:rPr>
        <w:t>起诉</w:t>
      </w:r>
      <w:r>
        <w:rPr>
          <w:rFonts w:ascii="宋体" w:eastAsia="宋体" w:hAnsi="宋体"/>
          <w:color w:val="333333"/>
          <w:sz w:val="21"/>
          <w:szCs w:val="21"/>
        </w:rPr>
        <w:t>人违反合同约定，</w:t>
      </w:r>
      <w:r>
        <w:rPr>
          <w:rFonts w:ascii="宋体" w:eastAsia="宋体" w:hAnsi="宋体" w:hint="eastAsia"/>
          <w:color w:val="333333"/>
          <w:sz w:val="21"/>
          <w:szCs w:val="21"/>
        </w:rPr>
        <w:t>未尽</w:t>
      </w:r>
      <w:r>
        <w:rPr>
          <w:rFonts w:ascii="宋体" w:eastAsia="宋体" w:hAnsi="宋体"/>
          <w:color w:val="333333"/>
          <w:sz w:val="21"/>
          <w:szCs w:val="21"/>
        </w:rPr>
        <w:t>到看管</w:t>
      </w:r>
      <w:r>
        <w:rPr>
          <w:rFonts w:ascii="宋体" w:eastAsia="宋体" w:hAnsi="宋体" w:hint="eastAsia"/>
          <w:color w:val="333333"/>
          <w:sz w:val="21"/>
          <w:szCs w:val="21"/>
        </w:rPr>
        <w:t>老</w:t>
      </w:r>
      <w:r>
        <w:rPr>
          <w:rFonts w:ascii="宋体" w:eastAsia="宋体" w:hAnsi="宋体"/>
          <w:color w:val="333333"/>
          <w:sz w:val="21"/>
          <w:szCs w:val="21"/>
        </w:rPr>
        <w:t>人的责任，致使无</w:t>
      </w:r>
      <w:r>
        <w:rPr>
          <w:rFonts w:ascii="宋体" w:eastAsia="宋体" w:hAnsi="宋体" w:hint="eastAsia"/>
          <w:color w:val="333333"/>
          <w:sz w:val="21"/>
          <w:szCs w:val="21"/>
        </w:rPr>
        <w:t>自理</w:t>
      </w:r>
      <w:r>
        <w:rPr>
          <w:rFonts w:ascii="宋体" w:eastAsia="宋体" w:hAnsi="宋体"/>
          <w:color w:val="333333"/>
          <w:sz w:val="21"/>
          <w:szCs w:val="21"/>
        </w:rPr>
        <w:t>能力的</w:t>
      </w:r>
      <w:r>
        <w:rPr>
          <w:rFonts w:ascii="宋体" w:eastAsia="宋体" w:hAnsi="宋体" w:hint="eastAsia"/>
          <w:color w:val="333333"/>
          <w:sz w:val="21"/>
          <w:szCs w:val="21"/>
        </w:rPr>
        <w:t>老人</w:t>
      </w:r>
      <w:r>
        <w:rPr>
          <w:rFonts w:ascii="宋体" w:eastAsia="宋体" w:hAnsi="宋体"/>
          <w:color w:val="333333"/>
          <w:sz w:val="21"/>
          <w:szCs w:val="21"/>
        </w:rPr>
        <w:t>发生</w:t>
      </w:r>
      <w:r>
        <w:rPr>
          <w:rFonts w:ascii="宋体" w:eastAsia="宋体" w:hAnsi="宋体" w:hint="eastAsia"/>
          <w:color w:val="333333"/>
          <w:sz w:val="21"/>
          <w:szCs w:val="21"/>
        </w:rPr>
        <w:t>跌</w:t>
      </w:r>
      <w:r>
        <w:rPr>
          <w:rFonts w:ascii="宋体" w:eastAsia="宋体" w:hAnsi="宋体"/>
          <w:color w:val="333333"/>
          <w:sz w:val="21"/>
          <w:szCs w:val="21"/>
        </w:rPr>
        <w:t>伤</w:t>
      </w:r>
      <w:r w:rsidR="004A31F3">
        <w:rPr>
          <w:rFonts w:ascii="宋体" w:eastAsia="宋体" w:hAnsi="宋体" w:hint="eastAsia"/>
          <w:color w:val="333333"/>
          <w:sz w:val="21"/>
          <w:szCs w:val="21"/>
        </w:rPr>
        <w:t>。</w:t>
      </w:r>
    </w:p>
    <w:p w14:paraId="295E10DC" w14:textId="7EDA0799" w:rsidR="00312D04" w:rsidRDefault="00623A3E" w:rsidP="002263F2">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起诉</w:t>
      </w:r>
      <w:r w:rsidR="00EA05A3">
        <w:rPr>
          <w:rFonts w:ascii="宋体" w:eastAsia="宋体" w:hAnsi="宋体"/>
          <w:color w:val="333333"/>
          <w:sz w:val="21"/>
          <w:szCs w:val="21"/>
        </w:rPr>
        <w:t>人</w:t>
      </w:r>
      <w:del w:id="57" w:author="zhaor" w:date="2015-10-17T18:20:00Z">
        <w:r w:rsidR="00EA05A3" w:rsidDel="00936421">
          <w:rPr>
            <w:rFonts w:ascii="宋体" w:eastAsia="宋体" w:hAnsi="宋体" w:hint="eastAsia"/>
            <w:color w:val="333333"/>
            <w:sz w:val="21"/>
            <w:szCs w:val="21"/>
          </w:rPr>
          <w:delText>家属</w:delText>
        </w:r>
      </w:del>
      <w:ins w:id="58" w:author="zhaor" w:date="2015-10-17T18:20:00Z">
        <w:r w:rsidR="00936421">
          <w:rPr>
            <w:rFonts w:ascii="宋体" w:eastAsia="宋体" w:hAnsi="宋体" w:hint="eastAsia"/>
            <w:color w:val="333333"/>
            <w:sz w:val="21"/>
            <w:szCs w:val="21"/>
          </w:rPr>
          <w:t>同家属</w:t>
        </w:r>
      </w:ins>
      <w:r w:rsidR="002263F2">
        <w:rPr>
          <w:rFonts w:ascii="宋体" w:eastAsia="宋体" w:hAnsi="宋体"/>
          <w:color w:val="333333"/>
          <w:sz w:val="21"/>
          <w:szCs w:val="21"/>
        </w:rPr>
        <w:t>与被</w:t>
      </w:r>
      <w:r>
        <w:rPr>
          <w:rFonts w:ascii="宋体" w:eastAsia="宋体" w:hAnsi="宋体"/>
          <w:color w:val="333333"/>
          <w:sz w:val="21"/>
          <w:szCs w:val="21"/>
        </w:rPr>
        <w:t>起诉</w:t>
      </w:r>
      <w:r w:rsidR="002263F2">
        <w:rPr>
          <w:rFonts w:ascii="宋体" w:eastAsia="宋体" w:hAnsi="宋体"/>
          <w:color w:val="333333"/>
          <w:sz w:val="21"/>
          <w:szCs w:val="21"/>
        </w:rPr>
        <w:t>人签订养老合同，</w:t>
      </w:r>
      <w:ins w:id="59" w:author="zhaor" w:date="2015-10-17T18:20:00Z">
        <w:r w:rsidR="00936421">
          <w:rPr>
            <w:rFonts w:ascii="宋体" w:eastAsia="宋体" w:hAnsi="宋体"/>
            <w:color w:val="333333"/>
            <w:sz w:val="21"/>
            <w:szCs w:val="21"/>
          </w:rPr>
          <w:t>起诉人</w:t>
        </w:r>
      </w:ins>
      <w:r w:rsidR="002263F2">
        <w:rPr>
          <w:rFonts w:ascii="宋体" w:eastAsia="宋体" w:hAnsi="宋体"/>
          <w:color w:val="333333"/>
          <w:sz w:val="21"/>
          <w:szCs w:val="21"/>
        </w:rPr>
        <w:t>已支付现金</w:t>
      </w:r>
      <w:r w:rsidR="002263F2">
        <w:rPr>
          <w:rFonts w:ascii="宋体" w:eastAsia="宋体" w:hAnsi="宋体" w:hint="eastAsia"/>
          <w:color w:val="333333"/>
          <w:sz w:val="21"/>
          <w:szCs w:val="21"/>
        </w:rPr>
        <w:t>三</w:t>
      </w:r>
      <w:r w:rsidR="002263F2">
        <w:rPr>
          <w:rFonts w:ascii="宋体" w:eastAsia="宋体" w:hAnsi="宋体"/>
          <w:color w:val="333333"/>
          <w:sz w:val="21"/>
          <w:szCs w:val="21"/>
        </w:rPr>
        <w:t>千元，</w:t>
      </w:r>
      <w:ins w:id="60" w:author="zhaor" w:date="2015-10-17T18:20:00Z">
        <w:r w:rsidR="00936421">
          <w:rPr>
            <w:rFonts w:ascii="宋体" w:eastAsia="宋体" w:hAnsi="宋体"/>
            <w:color w:val="333333"/>
            <w:sz w:val="21"/>
            <w:szCs w:val="21"/>
          </w:rPr>
          <w:t>尽到了相应的合同义务。按照</w:t>
        </w:r>
      </w:ins>
      <w:ins w:id="61" w:author="Albert Einstien" w:date="2015-10-19T13:57:00Z">
        <w:r w:rsidR="003B41F6">
          <w:rPr>
            <w:rFonts w:ascii="宋体" w:eastAsia="宋体" w:hAnsi="宋体" w:hint="eastAsia"/>
            <w:color w:val="333333"/>
            <w:sz w:val="21"/>
            <w:szCs w:val="21"/>
          </w:rPr>
          <w:t>合同</w:t>
        </w:r>
      </w:ins>
      <w:ins w:id="62" w:author="zhaor" w:date="2015-10-17T18:20:00Z">
        <w:del w:id="63" w:author="Albert Einstien" w:date="2015-10-19T13:57:00Z">
          <w:r w:rsidR="00936421" w:rsidDel="003B41F6">
            <w:rPr>
              <w:rFonts w:ascii="宋体" w:eastAsia="宋体" w:hAnsi="宋体"/>
              <w:color w:val="333333"/>
              <w:sz w:val="21"/>
              <w:szCs w:val="21"/>
            </w:rPr>
            <w:delText>和容</w:delText>
          </w:r>
        </w:del>
        <w:r w:rsidR="00936421">
          <w:rPr>
            <w:rFonts w:ascii="宋体" w:eastAsia="宋体" w:hAnsi="宋体"/>
            <w:color w:val="333333"/>
            <w:sz w:val="21"/>
            <w:szCs w:val="21"/>
          </w:rPr>
          <w:t>约定，</w:t>
        </w:r>
      </w:ins>
      <w:r w:rsidR="002263F2">
        <w:rPr>
          <w:rFonts w:ascii="宋体" w:eastAsia="宋体" w:hAnsi="宋体" w:hint="eastAsia"/>
          <w:color w:val="333333"/>
          <w:sz w:val="21"/>
          <w:szCs w:val="21"/>
        </w:rPr>
        <w:t>被</w:t>
      </w:r>
      <w:r>
        <w:rPr>
          <w:rFonts w:ascii="宋体" w:eastAsia="宋体" w:hAnsi="宋体"/>
          <w:color w:val="333333"/>
          <w:sz w:val="21"/>
          <w:szCs w:val="21"/>
        </w:rPr>
        <w:t>起诉</w:t>
      </w:r>
      <w:r w:rsidR="002263F2">
        <w:rPr>
          <w:rFonts w:ascii="宋体" w:eastAsia="宋体" w:hAnsi="宋体"/>
          <w:color w:val="333333"/>
          <w:sz w:val="21"/>
          <w:szCs w:val="21"/>
        </w:rPr>
        <w:t>人理应提供养老服务</w:t>
      </w:r>
      <w:r w:rsidR="002263F2">
        <w:rPr>
          <w:rFonts w:ascii="宋体" w:eastAsia="宋体" w:hAnsi="宋体" w:hint="eastAsia"/>
          <w:color w:val="333333"/>
          <w:sz w:val="21"/>
          <w:szCs w:val="21"/>
        </w:rPr>
        <w:t>。</w:t>
      </w:r>
      <w:r>
        <w:rPr>
          <w:rFonts w:ascii="宋体" w:eastAsia="宋体" w:hAnsi="宋体" w:hint="eastAsia"/>
          <w:color w:val="333333"/>
          <w:sz w:val="21"/>
          <w:szCs w:val="21"/>
        </w:rPr>
        <w:t>按照合同</w:t>
      </w:r>
      <w:r>
        <w:rPr>
          <w:rFonts w:ascii="宋体" w:eastAsia="宋体" w:hAnsi="宋体"/>
          <w:color w:val="333333"/>
          <w:sz w:val="21"/>
          <w:szCs w:val="21"/>
        </w:rPr>
        <w:t>的收费标准，</w:t>
      </w:r>
      <w:r>
        <w:rPr>
          <w:rFonts w:ascii="宋体" w:eastAsia="宋体" w:hAnsi="宋体" w:hint="eastAsia"/>
          <w:color w:val="333333"/>
          <w:sz w:val="21"/>
          <w:szCs w:val="21"/>
        </w:rPr>
        <w:t>对</w:t>
      </w:r>
      <w:r>
        <w:rPr>
          <w:rFonts w:ascii="宋体" w:eastAsia="宋体" w:hAnsi="宋体"/>
          <w:color w:val="333333"/>
          <w:sz w:val="21"/>
          <w:szCs w:val="21"/>
        </w:rPr>
        <w:t>不能自理老人</w:t>
      </w:r>
      <w:r>
        <w:rPr>
          <w:rFonts w:ascii="宋体" w:eastAsia="宋体" w:hAnsi="宋体" w:hint="eastAsia"/>
          <w:color w:val="333333"/>
          <w:sz w:val="21"/>
          <w:szCs w:val="21"/>
        </w:rPr>
        <w:t>收费</w:t>
      </w:r>
      <w:r>
        <w:rPr>
          <w:rFonts w:ascii="宋体" w:eastAsia="宋体" w:hAnsi="宋体"/>
          <w:color w:val="333333"/>
          <w:sz w:val="21"/>
          <w:szCs w:val="21"/>
        </w:rPr>
        <w:t>为</w:t>
      </w:r>
      <w:r>
        <w:rPr>
          <w:rFonts w:ascii="宋体" w:eastAsia="宋体" w:hAnsi="宋体" w:hint="eastAsia"/>
          <w:color w:val="333333"/>
          <w:sz w:val="21"/>
          <w:szCs w:val="21"/>
        </w:rPr>
        <w:t>1300-2000元/月</w:t>
      </w:r>
      <w:r>
        <w:rPr>
          <w:rFonts w:ascii="宋体" w:eastAsia="宋体" w:hAnsi="宋体"/>
          <w:color w:val="333333"/>
          <w:sz w:val="21"/>
          <w:szCs w:val="21"/>
        </w:rPr>
        <w:t>，</w:t>
      </w:r>
      <w:r w:rsidR="005A1DCA">
        <w:rPr>
          <w:rFonts w:ascii="宋体" w:eastAsia="宋体" w:hAnsi="宋体" w:hint="eastAsia"/>
          <w:color w:val="333333"/>
          <w:sz w:val="21"/>
          <w:szCs w:val="21"/>
        </w:rPr>
        <w:t>现</w:t>
      </w:r>
      <w:r w:rsidR="005A1DCA">
        <w:rPr>
          <w:rFonts w:ascii="宋体" w:eastAsia="宋体" w:hAnsi="宋体"/>
          <w:color w:val="333333"/>
          <w:sz w:val="21"/>
          <w:szCs w:val="21"/>
        </w:rPr>
        <w:t>已支付</w:t>
      </w:r>
      <w:r w:rsidR="005A1DCA">
        <w:rPr>
          <w:rFonts w:ascii="宋体" w:eastAsia="宋体" w:hAnsi="宋体" w:hint="eastAsia"/>
          <w:color w:val="333333"/>
          <w:sz w:val="21"/>
          <w:szCs w:val="21"/>
        </w:rPr>
        <w:t>1500元</w:t>
      </w:r>
      <w:r w:rsidR="00D359F6">
        <w:rPr>
          <w:rFonts w:ascii="宋体" w:eastAsia="宋体" w:hAnsi="宋体"/>
          <w:color w:val="333333"/>
          <w:sz w:val="21"/>
          <w:szCs w:val="21"/>
        </w:rPr>
        <w:t>，</w:t>
      </w:r>
      <w:r w:rsidR="00D359F6">
        <w:rPr>
          <w:rFonts w:ascii="宋体" w:eastAsia="宋体" w:hAnsi="宋体" w:hint="eastAsia"/>
          <w:color w:val="333333"/>
          <w:sz w:val="21"/>
          <w:szCs w:val="21"/>
        </w:rPr>
        <w:t>在</w:t>
      </w:r>
      <w:r w:rsidR="00D359F6">
        <w:rPr>
          <w:rFonts w:ascii="宋体" w:eastAsia="宋体" w:hAnsi="宋体"/>
          <w:color w:val="333333"/>
          <w:sz w:val="21"/>
          <w:szCs w:val="21"/>
        </w:rPr>
        <w:t>该范围内，</w:t>
      </w:r>
      <w:r w:rsidR="00D359F6">
        <w:rPr>
          <w:rFonts w:ascii="宋体" w:eastAsia="宋体" w:hAnsi="宋体" w:hint="eastAsia"/>
          <w:color w:val="333333"/>
          <w:sz w:val="21"/>
          <w:szCs w:val="21"/>
        </w:rPr>
        <w:t>属于</w:t>
      </w:r>
      <w:r w:rsidR="00D359F6">
        <w:rPr>
          <w:rFonts w:ascii="宋体" w:eastAsia="宋体" w:hAnsi="宋体"/>
          <w:color w:val="333333"/>
          <w:sz w:val="21"/>
          <w:szCs w:val="21"/>
        </w:rPr>
        <w:t>最高收费</w:t>
      </w:r>
      <w:r w:rsidR="00D359F6">
        <w:rPr>
          <w:rFonts w:ascii="宋体" w:eastAsia="宋体" w:hAnsi="宋体" w:hint="eastAsia"/>
          <w:color w:val="333333"/>
          <w:sz w:val="21"/>
          <w:szCs w:val="21"/>
        </w:rPr>
        <w:t>范畴</w:t>
      </w:r>
      <w:r w:rsidR="005A1DCA">
        <w:rPr>
          <w:rFonts w:ascii="宋体" w:eastAsia="宋体" w:hAnsi="宋体"/>
          <w:color w:val="333333"/>
          <w:sz w:val="21"/>
          <w:szCs w:val="21"/>
        </w:rPr>
        <w:t>，</w:t>
      </w:r>
      <w:r w:rsidR="005A1DCA">
        <w:rPr>
          <w:rFonts w:ascii="宋体" w:eastAsia="宋体" w:hAnsi="宋体" w:hint="eastAsia"/>
          <w:color w:val="333333"/>
          <w:sz w:val="21"/>
          <w:szCs w:val="21"/>
        </w:rPr>
        <w:t>至少</w:t>
      </w:r>
      <w:r w:rsidR="005A1DCA">
        <w:rPr>
          <w:rFonts w:ascii="宋体" w:eastAsia="宋体" w:hAnsi="宋体"/>
          <w:color w:val="333333"/>
          <w:sz w:val="21"/>
          <w:szCs w:val="21"/>
        </w:rPr>
        <w:t>应尽到保障老人人身安全的义务。</w:t>
      </w:r>
      <w:r w:rsidR="002263F2">
        <w:rPr>
          <w:rFonts w:ascii="宋体" w:eastAsia="宋体" w:hAnsi="宋体"/>
          <w:color w:val="333333"/>
          <w:sz w:val="21"/>
          <w:szCs w:val="21"/>
        </w:rPr>
        <w:t>被</w:t>
      </w:r>
      <w:r>
        <w:rPr>
          <w:rFonts w:ascii="宋体" w:eastAsia="宋体" w:hAnsi="宋体" w:hint="eastAsia"/>
          <w:color w:val="333333"/>
          <w:sz w:val="21"/>
          <w:szCs w:val="21"/>
        </w:rPr>
        <w:t>起诉</w:t>
      </w:r>
      <w:r w:rsidR="002263F2">
        <w:rPr>
          <w:rFonts w:ascii="宋体" w:eastAsia="宋体" w:hAnsi="宋体"/>
          <w:color w:val="333333"/>
          <w:sz w:val="21"/>
          <w:szCs w:val="21"/>
        </w:rPr>
        <w:t>人已承认</w:t>
      </w:r>
      <w:r w:rsidR="002263F2">
        <w:rPr>
          <w:rFonts w:ascii="宋体" w:eastAsia="宋体" w:hAnsi="宋体" w:hint="eastAsia"/>
          <w:color w:val="333333"/>
          <w:sz w:val="21"/>
          <w:szCs w:val="21"/>
        </w:rPr>
        <w:t>张</w:t>
      </w:r>
      <w:r w:rsidR="002263F2">
        <w:rPr>
          <w:rFonts w:ascii="宋体" w:eastAsia="宋体" w:hAnsi="宋体"/>
          <w:color w:val="333333"/>
          <w:sz w:val="21"/>
          <w:szCs w:val="21"/>
        </w:rPr>
        <w:t>国兰老人是在合同有效期间，在</w:t>
      </w:r>
      <w:r w:rsidR="002263F2">
        <w:rPr>
          <w:rFonts w:ascii="宋体" w:eastAsia="宋体" w:hAnsi="宋体" w:hint="eastAsia"/>
          <w:color w:val="333333"/>
          <w:sz w:val="21"/>
          <w:szCs w:val="21"/>
        </w:rPr>
        <w:t>养</w:t>
      </w:r>
      <w:r w:rsidR="002263F2">
        <w:rPr>
          <w:rFonts w:ascii="宋体" w:eastAsia="宋体" w:hAnsi="宋体"/>
          <w:color w:val="333333"/>
          <w:sz w:val="21"/>
          <w:szCs w:val="21"/>
        </w:rPr>
        <w:t>老院发生跌伤，</w:t>
      </w:r>
      <w:r w:rsidR="002263F2">
        <w:rPr>
          <w:rFonts w:ascii="宋体" w:eastAsia="宋体" w:hAnsi="宋体" w:hint="eastAsia"/>
          <w:color w:val="333333"/>
          <w:sz w:val="21"/>
          <w:szCs w:val="21"/>
        </w:rPr>
        <w:t>有</w:t>
      </w:r>
      <w:r w:rsidR="005A1DCA">
        <w:rPr>
          <w:rFonts w:ascii="宋体" w:eastAsia="宋体" w:hAnsi="宋体"/>
          <w:color w:val="333333"/>
          <w:sz w:val="21"/>
          <w:szCs w:val="21"/>
        </w:rPr>
        <w:t>录音为证</w:t>
      </w:r>
      <w:r w:rsidR="005A1DCA">
        <w:rPr>
          <w:rFonts w:ascii="宋体" w:eastAsia="宋体" w:hAnsi="宋体" w:hint="eastAsia"/>
          <w:color w:val="333333"/>
          <w:sz w:val="21"/>
          <w:szCs w:val="21"/>
        </w:rPr>
        <w:t>；</w:t>
      </w:r>
      <w:r w:rsidR="002263F2">
        <w:rPr>
          <w:rFonts w:ascii="宋体" w:eastAsia="宋体" w:hAnsi="宋体"/>
          <w:color w:val="333333"/>
          <w:sz w:val="21"/>
          <w:szCs w:val="21"/>
        </w:rPr>
        <w:t>此外，</w:t>
      </w:r>
      <w:r w:rsidR="002263F2">
        <w:rPr>
          <w:rFonts w:ascii="宋体" w:eastAsia="宋体" w:hAnsi="宋体" w:hint="eastAsia"/>
          <w:color w:val="333333"/>
          <w:sz w:val="21"/>
          <w:szCs w:val="21"/>
        </w:rPr>
        <w:t>老</w:t>
      </w:r>
      <w:r w:rsidR="002263F2">
        <w:rPr>
          <w:rFonts w:ascii="宋体" w:eastAsia="宋体" w:hAnsi="宋体"/>
          <w:color w:val="333333"/>
          <w:sz w:val="21"/>
          <w:szCs w:val="21"/>
        </w:rPr>
        <w:t>人</w:t>
      </w:r>
      <w:r w:rsidR="002263F2">
        <w:rPr>
          <w:rFonts w:ascii="宋体" w:eastAsia="宋体" w:hAnsi="宋体" w:hint="eastAsia"/>
          <w:color w:val="333333"/>
          <w:sz w:val="21"/>
          <w:szCs w:val="21"/>
        </w:rPr>
        <w:t>头</w:t>
      </w:r>
      <w:r w:rsidR="002263F2">
        <w:rPr>
          <w:rFonts w:ascii="宋体" w:eastAsia="宋体" w:hAnsi="宋体"/>
          <w:color w:val="333333"/>
          <w:sz w:val="21"/>
          <w:szCs w:val="21"/>
        </w:rPr>
        <w:t>部及眼睛</w:t>
      </w:r>
      <w:r w:rsidR="002263F2">
        <w:rPr>
          <w:rFonts w:ascii="宋体" w:eastAsia="宋体" w:hAnsi="宋体" w:hint="eastAsia"/>
          <w:color w:val="333333"/>
          <w:sz w:val="21"/>
          <w:szCs w:val="21"/>
        </w:rPr>
        <w:t>还</w:t>
      </w:r>
      <w:r w:rsidR="002263F2">
        <w:rPr>
          <w:rFonts w:ascii="宋体" w:eastAsia="宋体" w:hAnsi="宋体"/>
          <w:color w:val="333333"/>
          <w:sz w:val="21"/>
          <w:szCs w:val="21"/>
        </w:rPr>
        <w:t>有多处副伤</w:t>
      </w:r>
      <w:r w:rsidR="002263F2">
        <w:rPr>
          <w:rFonts w:ascii="宋体" w:eastAsia="宋体" w:hAnsi="宋体" w:hint="eastAsia"/>
          <w:color w:val="333333"/>
          <w:sz w:val="21"/>
          <w:szCs w:val="21"/>
        </w:rPr>
        <w:t>。基于此</w:t>
      </w:r>
      <w:r w:rsidR="002263F2">
        <w:rPr>
          <w:rFonts w:ascii="宋体" w:eastAsia="宋体" w:hAnsi="宋体"/>
          <w:color w:val="333333"/>
          <w:sz w:val="21"/>
          <w:szCs w:val="21"/>
        </w:rPr>
        <w:t>，</w:t>
      </w:r>
      <w:r>
        <w:rPr>
          <w:rFonts w:ascii="宋体" w:eastAsia="宋体" w:hAnsi="宋体"/>
          <w:color w:val="333333"/>
          <w:sz w:val="21"/>
          <w:szCs w:val="21"/>
        </w:rPr>
        <w:t>起诉</w:t>
      </w:r>
      <w:r w:rsidR="002263F2">
        <w:rPr>
          <w:rFonts w:ascii="宋体" w:eastAsia="宋体" w:hAnsi="宋体"/>
          <w:color w:val="333333"/>
          <w:sz w:val="21"/>
          <w:szCs w:val="21"/>
        </w:rPr>
        <w:t>人认为</w:t>
      </w:r>
      <w:r w:rsidR="002263F2">
        <w:rPr>
          <w:rFonts w:ascii="宋体" w:eastAsia="宋体" w:hAnsi="宋体" w:hint="eastAsia"/>
          <w:color w:val="333333"/>
          <w:sz w:val="21"/>
          <w:szCs w:val="21"/>
        </w:rPr>
        <w:t>被</w:t>
      </w:r>
      <w:r>
        <w:rPr>
          <w:rFonts w:ascii="宋体" w:eastAsia="宋体" w:hAnsi="宋体"/>
          <w:color w:val="333333"/>
          <w:sz w:val="21"/>
          <w:szCs w:val="21"/>
        </w:rPr>
        <w:t>起诉</w:t>
      </w:r>
      <w:r w:rsidR="002263F2">
        <w:rPr>
          <w:rFonts w:ascii="宋体" w:eastAsia="宋体" w:hAnsi="宋体"/>
          <w:color w:val="333333"/>
          <w:sz w:val="21"/>
          <w:szCs w:val="21"/>
        </w:rPr>
        <w:t>人没有</w:t>
      </w:r>
      <w:r w:rsidR="002263F2">
        <w:rPr>
          <w:rFonts w:ascii="宋体" w:eastAsia="宋体" w:hAnsi="宋体" w:hint="eastAsia"/>
          <w:color w:val="333333"/>
          <w:sz w:val="21"/>
          <w:szCs w:val="21"/>
        </w:rPr>
        <w:t>履行</w:t>
      </w:r>
      <w:r w:rsidR="002263F2">
        <w:rPr>
          <w:rFonts w:ascii="宋体" w:eastAsia="宋体" w:hAnsi="宋体"/>
          <w:color w:val="333333"/>
          <w:sz w:val="21"/>
          <w:szCs w:val="21"/>
        </w:rPr>
        <w:t>合同约定，没有</w:t>
      </w:r>
      <w:r w:rsidR="002263F2">
        <w:rPr>
          <w:rFonts w:ascii="宋体" w:eastAsia="宋体" w:hAnsi="宋体" w:hint="eastAsia"/>
          <w:color w:val="333333"/>
          <w:sz w:val="21"/>
          <w:szCs w:val="21"/>
        </w:rPr>
        <w:t>尽</w:t>
      </w:r>
      <w:r w:rsidR="002263F2">
        <w:rPr>
          <w:rFonts w:ascii="宋体" w:eastAsia="宋体" w:hAnsi="宋体"/>
          <w:color w:val="333333"/>
          <w:sz w:val="21"/>
          <w:szCs w:val="21"/>
        </w:rPr>
        <w:t>到</w:t>
      </w:r>
      <w:r w:rsidR="005A1DCA">
        <w:rPr>
          <w:rFonts w:ascii="宋体" w:eastAsia="宋体" w:hAnsi="宋体" w:hint="eastAsia"/>
          <w:color w:val="333333"/>
          <w:sz w:val="21"/>
          <w:szCs w:val="21"/>
        </w:rPr>
        <w:t>起码</w:t>
      </w:r>
      <w:r w:rsidR="002263F2">
        <w:rPr>
          <w:rFonts w:ascii="宋体" w:eastAsia="宋体" w:hAnsi="宋体"/>
          <w:color w:val="333333"/>
          <w:sz w:val="21"/>
          <w:szCs w:val="21"/>
        </w:rPr>
        <w:t>的看护老人人身安全的义务。</w:t>
      </w:r>
    </w:p>
    <w:p w14:paraId="18B97DF3" w14:textId="77777777" w:rsidR="00312D04" w:rsidRDefault="004A31F3"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lastRenderedPageBreak/>
        <w:t>二、</w:t>
      </w:r>
      <w:r w:rsidR="00E03CE3">
        <w:rPr>
          <w:rFonts w:ascii="宋体" w:eastAsia="宋体" w:hAnsi="宋体" w:hint="eastAsia"/>
          <w:color w:val="333333"/>
          <w:sz w:val="21"/>
          <w:szCs w:val="21"/>
        </w:rPr>
        <w:t>被</w:t>
      </w:r>
      <w:r w:rsidR="00623A3E">
        <w:rPr>
          <w:rFonts w:ascii="宋体" w:eastAsia="宋体" w:hAnsi="宋体"/>
          <w:color w:val="333333"/>
          <w:sz w:val="21"/>
          <w:szCs w:val="21"/>
        </w:rPr>
        <w:t>起诉</w:t>
      </w:r>
      <w:r w:rsidR="00E03CE3">
        <w:rPr>
          <w:rFonts w:ascii="宋体" w:eastAsia="宋体" w:hAnsi="宋体"/>
          <w:color w:val="333333"/>
          <w:sz w:val="21"/>
          <w:szCs w:val="21"/>
        </w:rPr>
        <w:t>人</w:t>
      </w:r>
      <w:r w:rsidR="00312D04">
        <w:rPr>
          <w:rFonts w:ascii="宋体" w:eastAsia="宋体" w:hAnsi="宋体" w:hint="eastAsia"/>
          <w:color w:val="333333"/>
          <w:sz w:val="21"/>
          <w:szCs w:val="21"/>
        </w:rPr>
        <w:t>拒绝</w:t>
      </w:r>
      <w:r w:rsidR="00312D04">
        <w:rPr>
          <w:rFonts w:ascii="宋体" w:eastAsia="宋体" w:hAnsi="宋体"/>
          <w:color w:val="333333"/>
          <w:sz w:val="21"/>
          <w:szCs w:val="21"/>
        </w:rPr>
        <w:t>为张国兰</w:t>
      </w:r>
      <w:r w:rsidR="00312D04">
        <w:rPr>
          <w:rFonts w:ascii="宋体" w:eastAsia="宋体" w:hAnsi="宋体" w:hint="eastAsia"/>
          <w:color w:val="333333"/>
          <w:sz w:val="21"/>
          <w:szCs w:val="21"/>
        </w:rPr>
        <w:t>老</w:t>
      </w:r>
      <w:r w:rsidR="00312D04">
        <w:rPr>
          <w:rFonts w:ascii="宋体" w:eastAsia="宋体" w:hAnsi="宋体"/>
          <w:color w:val="333333"/>
          <w:sz w:val="21"/>
          <w:szCs w:val="21"/>
        </w:rPr>
        <w:t>人支付任何医疗费用。</w:t>
      </w:r>
    </w:p>
    <w:p w14:paraId="1F218555" w14:textId="77777777" w:rsidR="002C59B7" w:rsidRDefault="002263F2"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被</w:t>
      </w:r>
      <w:r w:rsidR="00623A3E">
        <w:rPr>
          <w:rFonts w:ascii="宋体" w:eastAsia="宋体" w:hAnsi="宋体" w:hint="eastAsia"/>
          <w:color w:val="333333"/>
          <w:sz w:val="21"/>
          <w:szCs w:val="21"/>
        </w:rPr>
        <w:t>起诉</w:t>
      </w:r>
      <w:r>
        <w:rPr>
          <w:rFonts w:ascii="宋体" w:eastAsia="宋体" w:hAnsi="宋体"/>
          <w:color w:val="333333"/>
          <w:sz w:val="21"/>
          <w:szCs w:val="21"/>
        </w:rPr>
        <w:t>人在事故发生后，除了通知家属之外，未履行任何责任，支付任何费用。</w:t>
      </w:r>
    </w:p>
    <w:p w14:paraId="6404CE3E" w14:textId="77777777" w:rsidR="002263F2" w:rsidRDefault="002C59B7" w:rsidP="002C59B7">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被</w:t>
      </w:r>
      <w:r w:rsidR="00623A3E">
        <w:rPr>
          <w:rFonts w:ascii="宋体" w:eastAsia="宋体" w:hAnsi="宋体" w:hint="eastAsia"/>
          <w:color w:val="333333"/>
          <w:sz w:val="21"/>
          <w:szCs w:val="21"/>
        </w:rPr>
        <w:t>起诉</w:t>
      </w:r>
      <w:r>
        <w:rPr>
          <w:rFonts w:ascii="宋体" w:eastAsia="宋体" w:hAnsi="宋体"/>
          <w:color w:val="333333"/>
          <w:sz w:val="21"/>
          <w:szCs w:val="21"/>
        </w:rPr>
        <w:t>人声称其夜晚有四段巡逻时间，张</w:t>
      </w:r>
      <w:r>
        <w:rPr>
          <w:rFonts w:ascii="宋体" w:eastAsia="宋体" w:hAnsi="宋体" w:hint="eastAsia"/>
          <w:color w:val="333333"/>
          <w:sz w:val="21"/>
          <w:szCs w:val="21"/>
        </w:rPr>
        <w:t>国兰</w:t>
      </w:r>
      <w:r>
        <w:rPr>
          <w:rFonts w:ascii="宋体" w:eastAsia="宋体" w:hAnsi="宋体"/>
          <w:color w:val="333333"/>
          <w:sz w:val="21"/>
          <w:szCs w:val="21"/>
        </w:rPr>
        <w:t>老人是在四段巡逻时间之外发生跌伤，</w:t>
      </w:r>
      <w:r>
        <w:rPr>
          <w:rFonts w:ascii="宋体" w:eastAsia="宋体" w:hAnsi="宋体" w:hint="eastAsia"/>
          <w:color w:val="333333"/>
          <w:sz w:val="21"/>
          <w:szCs w:val="21"/>
        </w:rPr>
        <w:t>因此</w:t>
      </w:r>
      <w:r>
        <w:rPr>
          <w:rFonts w:ascii="宋体" w:eastAsia="宋体" w:hAnsi="宋体"/>
          <w:color w:val="333333"/>
          <w:sz w:val="21"/>
          <w:szCs w:val="21"/>
        </w:rPr>
        <w:t>发生事故与其无关，且态度强硬，拒</w:t>
      </w:r>
      <w:r>
        <w:rPr>
          <w:rFonts w:ascii="宋体" w:eastAsia="宋体" w:hAnsi="宋体" w:hint="eastAsia"/>
          <w:color w:val="333333"/>
          <w:sz w:val="21"/>
          <w:szCs w:val="21"/>
        </w:rPr>
        <w:t>负</w:t>
      </w:r>
      <w:r>
        <w:rPr>
          <w:rFonts w:ascii="宋体" w:eastAsia="宋体" w:hAnsi="宋体"/>
          <w:color w:val="333333"/>
          <w:sz w:val="21"/>
          <w:szCs w:val="21"/>
        </w:rPr>
        <w:t>任何责任。</w:t>
      </w:r>
      <w:r>
        <w:rPr>
          <w:rFonts w:ascii="宋体" w:eastAsia="宋体" w:hAnsi="宋体" w:hint="eastAsia"/>
          <w:color w:val="333333"/>
          <w:sz w:val="21"/>
          <w:szCs w:val="21"/>
        </w:rPr>
        <w:t>且其声称</w:t>
      </w:r>
      <w:r>
        <w:rPr>
          <w:rFonts w:ascii="宋体" w:eastAsia="宋体" w:hAnsi="宋体"/>
          <w:color w:val="333333"/>
          <w:sz w:val="21"/>
          <w:szCs w:val="21"/>
        </w:rPr>
        <w:t>，在</w:t>
      </w:r>
      <w:r w:rsidR="002263F2">
        <w:rPr>
          <w:rFonts w:ascii="宋体" w:eastAsia="宋体" w:hAnsi="宋体" w:hint="eastAsia"/>
          <w:color w:val="333333"/>
          <w:sz w:val="21"/>
          <w:szCs w:val="21"/>
        </w:rPr>
        <w:t>被</w:t>
      </w:r>
      <w:r w:rsidR="00623A3E">
        <w:rPr>
          <w:rFonts w:ascii="宋体" w:eastAsia="宋体" w:hAnsi="宋体" w:hint="eastAsia"/>
          <w:color w:val="333333"/>
          <w:sz w:val="21"/>
          <w:szCs w:val="21"/>
        </w:rPr>
        <w:t>起诉</w:t>
      </w:r>
      <w:r w:rsidR="002263F2">
        <w:rPr>
          <w:rFonts w:ascii="宋体" w:eastAsia="宋体" w:hAnsi="宋体"/>
          <w:color w:val="333333"/>
          <w:sz w:val="21"/>
          <w:szCs w:val="21"/>
        </w:rPr>
        <w:t>人</w:t>
      </w:r>
      <w:r w:rsidR="002263F2">
        <w:rPr>
          <w:rFonts w:ascii="宋体" w:eastAsia="宋体" w:hAnsi="宋体" w:hint="eastAsia"/>
          <w:color w:val="333333"/>
          <w:sz w:val="21"/>
          <w:szCs w:val="21"/>
        </w:rPr>
        <w:t>与</w:t>
      </w:r>
      <w:r w:rsidR="00623A3E">
        <w:rPr>
          <w:rFonts w:ascii="宋体" w:eastAsia="宋体" w:hAnsi="宋体"/>
          <w:color w:val="333333"/>
          <w:sz w:val="21"/>
          <w:szCs w:val="21"/>
        </w:rPr>
        <w:t>起诉</w:t>
      </w:r>
      <w:r w:rsidR="002263F2">
        <w:rPr>
          <w:rFonts w:ascii="宋体" w:eastAsia="宋体" w:hAnsi="宋体"/>
          <w:color w:val="333333"/>
          <w:sz w:val="21"/>
          <w:szCs w:val="21"/>
        </w:rPr>
        <w:t>人签订的合同中第六条中提到：</w:t>
      </w:r>
    </w:p>
    <w:p w14:paraId="2768FB7D" w14:textId="77777777" w:rsidR="002263F2" w:rsidRDefault="005C21C7"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w:t>
      </w:r>
      <w:r w:rsidR="002263F2">
        <w:rPr>
          <w:rFonts w:ascii="宋体" w:eastAsia="宋体" w:hAnsi="宋体" w:hint="eastAsia"/>
          <w:color w:val="333333"/>
          <w:sz w:val="21"/>
          <w:szCs w:val="21"/>
        </w:rPr>
        <w:t>如在</w:t>
      </w:r>
      <w:r w:rsidR="002263F2">
        <w:rPr>
          <w:rFonts w:ascii="宋体" w:eastAsia="宋体" w:hAnsi="宋体"/>
          <w:color w:val="333333"/>
          <w:sz w:val="21"/>
          <w:szCs w:val="21"/>
        </w:rPr>
        <w:t>托老所</w:t>
      </w:r>
      <w:r w:rsidR="002263F2">
        <w:rPr>
          <w:rFonts w:ascii="宋体" w:eastAsia="宋体" w:hAnsi="宋体" w:hint="eastAsia"/>
          <w:color w:val="333333"/>
          <w:sz w:val="21"/>
          <w:szCs w:val="21"/>
        </w:rPr>
        <w:t>赡养</w:t>
      </w:r>
      <w:r w:rsidR="002263F2">
        <w:rPr>
          <w:rFonts w:ascii="宋体" w:eastAsia="宋体" w:hAnsi="宋体"/>
          <w:color w:val="333333"/>
          <w:sz w:val="21"/>
          <w:szCs w:val="21"/>
        </w:rPr>
        <w:t>过程中，老人出现病状</w:t>
      </w:r>
      <w:r w:rsidR="002263F2">
        <w:rPr>
          <w:rFonts w:ascii="宋体" w:eastAsia="宋体" w:hAnsi="宋体" w:hint="eastAsia"/>
          <w:color w:val="333333"/>
          <w:sz w:val="21"/>
          <w:szCs w:val="21"/>
        </w:rPr>
        <w:t>，</w:t>
      </w:r>
      <w:r w:rsidR="002263F2">
        <w:rPr>
          <w:rFonts w:ascii="宋体" w:eastAsia="宋体" w:hAnsi="宋体"/>
          <w:color w:val="333333"/>
          <w:sz w:val="21"/>
          <w:szCs w:val="21"/>
        </w:rPr>
        <w:t>生病</w:t>
      </w:r>
      <w:r w:rsidR="002263F2">
        <w:rPr>
          <w:rFonts w:ascii="宋体" w:eastAsia="宋体" w:hAnsi="宋体" w:hint="eastAsia"/>
          <w:color w:val="333333"/>
          <w:sz w:val="21"/>
          <w:szCs w:val="21"/>
        </w:rPr>
        <w:t>和</w:t>
      </w:r>
      <w:r w:rsidR="002263F2">
        <w:rPr>
          <w:rFonts w:ascii="宋体" w:eastAsia="宋体" w:hAnsi="宋体"/>
          <w:color w:val="333333"/>
          <w:sz w:val="21"/>
          <w:szCs w:val="21"/>
        </w:rPr>
        <w:t>意外</w:t>
      </w:r>
      <w:r w:rsidR="002263F2">
        <w:rPr>
          <w:rFonts w:ascii="宋体" w:eastAsia="宋体" w:hAnsi="宋体" w:hint="eastAsia"/>
          <w:color w:val="333333"/>
          <w:sz w:val="21"/>
          <w:szCs w:val="21"/>
        </w:rPr>
        <w:t>损伤</w:t>
      </w:r>
      <w:r w:rsidR="002263F2">
        <w:rPr>
          <w:rFonts w:ascii="宋体" w:eastAsia="宋体" w:hAnsi="宋体"/>
          <w:color w:val="333333"/>
          <w:sz w:val="21"/>
          <w:szCs w:val="21"/>
        </w:rPr>
        <w:t>，特别病例死亡者</w:t>
      </w:r>
      <w:r w:rsidR="007F7753">
        <w:rPr>
          <w:rFonts w:ascii="宋体" w:eastAsia="宋体" w:hAnsi="宋体" w:hint="eastAsia"/>
          <w:color w:val="333333"/>
          <w:sz w:val="21"/>
          <w:szCs w:val="21"/>
        </w:rPr>
        <w:t>，</w:t>
      </w:r>
      <w:r>
        <w:rPr>
          <w:rFonts w:ascii="宋体" w:eastAsia="宋体" w:hAnsi="宋体" w:hint="eastAsia"/>
          <w:color w:val="333333"/>
          <w:sz w:val="21"/>
          <w:szCs w:val="21"/>
        </w:rPr>
        <w:t>本</w:t>
      </w:r>
      <w:r>
        <w:rPr>
          <w:rFonts w:ascii="宋体" w:eastAsia="宋体" w:hAnsi="宋体"/>
          <w:color w:val="333333"/>
          <w:sz w:val="21"/>
          <w:szCs w:val="21"/>
        </w:rPr>
        <w:t>所</w:t>
      </w:r>
      <w:r>
        <w:rPr>
          <w:rFonts w:ascii="宋体" w:eastAsia="宋体" w:hAnsi="宋体" w:hint="eastAsia"/>
          <w:color w:val="333333"/>
          <w:sz w:val="21"/>
          <w:szCs w:val="21"/>
        </w:rPr>
        <w:t>只</w:t>
      </w:r>
      <w:r>
        <w:rPr>
          <w:rFonts w:ascii="宋体" w:eastAsia="宋体" w:hAnsi="宋体"/>
          <w:color w:val="333333"/>
          <w:sz w:val="21"/>
          <w:szCs w:val="21"/>
        </w:rPr>
        <w:t>在过程中通知家人和亲属，不负担任何责任（如</w:t>
      </w:r>
      <w:r>
        <w:rPr>
          <w:rFonts w:ascii="宋体" w:eastAsia="宋体" w:hAnsi="宋体" w:hint="eastAsia"/>
          <w:color w:val="333333"/>
          <w:sz w:val="21"/>
          <w:szCs w:val="21"/>
        </w:rPr>
        <w:t>脑</w:t>
      </w:r>
      <w:r>
        <w:rPr>
          <w:rFonts w:ascii="宋体" w:eastAsia="宋体" w:hAnsi="宋体"/>
          <w:color w:val="333333"/>
          <w:sz w:val="21"/>
          <w:szCs w:val="21"/>
        </w:rPr>
        <w:t>淤血、心肌梗塞、心脏病、慢性病</w:t>
      </w:r>
      <w:r>
        <w:rPr>
          <w:rFonts w:ascii="宋体" w:eastAsia="宋体" w:hAnsi="宋体" w:hint="eastAsia"/>
          <w:color w:val="333333"/>
          <w:sz w:val="21"/>
          <w:szCs w:val="21"/>
        </w:rPr>
        <w:t>等</w:t>
      </w:r>
      <w:r>
        <w:rPr>
          <w:rFonts w:ascii="宋体" w:eastAsia="宋体" w:hAnsi="宋体"/>
          <w:color w:val="333333"/>
          <w:sz w:val="21"/>
          <w:szCs w:val="21"/>
        </w:rPr>
        <w:t>）另外在托老所登记</w:t>
      </w:r>
      <w:r>
        <w:rPr>
          <w:rFonts w:ascii="宋体" w:eastAsia="宋体" w:hAnsi="宋体" w:hint="eastAsia"/>
          <w:color w:val="333333"/>
          <w:sz w:val="21"/>
          <w:szCs w:val="21"/>
        </w:rPr>
        <w:t>时</w:t>
      </w:r>
      <w:r>
        <w:rPr>
          <w:rFonts w:ascii="宋体" w:eastAsia="宋体" w:hAnsi="宋体"/>
          <w:color w:val="333333"/>
          <w:sz w:val="21"/>
          <w:szCs w:val="21"/>
        </w:rPr>
        <w:t>如有隐瞒病情者，托老所</w:t>
      </w:r>
      <w:r>
        <w:rPr>
          <w:rFonts w:ascii="宋体" w:eastAsia="宋体" w:hAnsi="宋体" w:hint="eastAsia"/>
          <w:color w:val="333333"/>
          <w:sz w:val="21"/>
          <w:szCs w:val="21"/>
        </w:rPr>
        <w:t>概</w:t>
      </w:r>
      <w:r>
        <w:rPr>
          <w:rFonts w:ascii="宋体" w:eastAsia="宋体" w:hAnsi="宋体"/>
          <w:color w:val="333333"/>
          <w:sz w:val="21"/>
          <w:szCs w:val="21"/>
        </w:rPr>
        <w:t>不负责；”</w:t>
      </w:r>
    </w:p>
    <w:p w14:paraId="0184B185" w14:textId="77777777" w:rsidR="005C21C7" w:rsidRDefault="005C21C7" w:rsidP="005C21C7">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这里</w:t>
      </w:r>
      <w:r>
        <w:rPr>
          <w:rFonts w:ascii="宋体" w:eastAsia="宋体" w:hAnsi="宋体"/>
          <w:color w:val="333333"/>
          <w:sz w:val="21"/>
          <w:szCs w:val="21"/>
        </w:rPr>
        <w:t>提到意外</w:t>
      </w:r>
      <w:r>
        <w:rPr>
          <w:rFonts w:ascii="宋体" w:eastAsia="宋体" w:hAnsi="宋体" w:hint="eastAsia"/>
          <w:color w:val="333333"/>
          <w:sz w:val="21"/>
          <w:szCs w:val="21"/>
        </w:rPr>
        <w:t>损伤，</w:t>
      </w:r>
      <w:r>
        <w:rPr>
          <w:rFonts w:ascii="宋体" w:eastAsia="宋体" w:hAnsi="宋体"/>
          <w:color w:val="333333"/>
          <w:sz w:val="21"/>
          <w:szCs w:val="21"/>
        </w:rPr>
        <w:t>有两种理解</w:t>
      </w:r>
      <w:r>
        <w:rPr>
          <w:rFonts w:ascii="宋体" w:eastAsia="宋体" w:hAnsi="宋体" w:hint="eastAsia"/>
          <w:color w:val="333333"/>
          <w:sz w:val="21"/>
          <w:szCs w:val="21"/>
        </w:rPr>
        <w:t>：</w:t>
      </w:r>
    </w:p>
    <w:p w14:paraId="5A9AFD41" w14:textId="77777777" w:rsidR="005C21C7" w:rsidRDefault="005C21C7" w:rsidP="005C21C7">
      <w:pPr>
        <w:pStyle w:val="a3"/>
        <w:numPr>
          <w:ilvl w:val="0"/>
          <w:numId w:val="3"/>
        </w:numPr>
        <w:shd w:val="clear" w:color="auto" w:fill="FFFFFF"/>
        <w:spacing w:before="0" w:beforeAutospacing="0" w:after="0" w:afterAutospacing="0" w:line="390" w:lineRule="atLeast"/>
        <w:rPr>
          <w:rFonts w:ascii="宋体" w:eastAsia="宋体" w:hAnsi="宋体"/>
          <w:color w:val="333333"/>
          <w:sz w:val="21"/>
          <w:szCs w:val="21"/>
        </w:rPr>
      </w:pPr>
      <w:r>
        <w:rPr>
          <w:rFonts w:ascii="宋体" w:eastAsia="宋体" w:hAnsi="宋体" w:hint="eastAsia"/>
          <w:color w:val="333333"/>
          <w:sz w:val="21"/>
          <w:szCs w:val="21"/>
        </w:rPr>
        <w:t>因</w:t>
      </w:r>
      <w:r>
        <w:rPr>
          <w:rFonts w:ascii="宋体" w:eastAsia="宋体" w:hAnsi="宋体"/>
          <w:color w:val="333333"/>
          <w:sz w:val="21"/>
          <w:szCs w:val="21"/>
        </w:rPr>
        <w:t>脑流血等合同中提到的症状而发生意外</w:t>
      </w:r>
      <w:r>
        <w:rPr>
          <w:rFonts w:ascii="宋体" w:eastAsia="宋体" w:hAnsi="宋体" w:hint="eastAsia"/>
          <w:color w:val="333333"/>
          <w:sz w:val="21"/>
          <w:szCs w:val="21"/>
        </w:rPr>
        <w:t>损伤。</w:t>
      </w:r>
    </w:p>
    <w:p w14:paraId="06F27A77" w14:textId="77777777" w:rsidR="005C21C7" w:rsidRDefault="005C21C7" w:rsidP="005C21C7">
      <w:pPr>
        <w:pStyle w:val="a3"/>
        <w:numPr>
          <w:ilvl w:val="0"/>
          <w:numId w:val="3"/>
        </w:numPr>
        <w:shd w:val="clear" w:color="auto" w:fill="FFFFFF"/>
        <w:spacing w:before="0" w:beforeAutospacing="0" w:after="0" w:afterAutospacing="0" w:line="390" w:lineRule="atLeast"/>
        <w:rPr>
          <w:rFonts w:ascii="宋体" w:eastAsia="宋体" w:hAnsi="宋体"/>
          <w:color w:val="333333"/>
          <w:sz w:val="21"/>
          <w:szCs w:val="21"/>
        </w:rPr>
      </w:pPr>
      <w:r>
        <w:rPr>
          <w:rFonts w:ascii="宋体" w:eastAsia="宋体" w:hAnsi="宋体" w:hint="eastAsia"/>
          <w:color w:val="333333"/>
          <w:sz w:val="21"/>
          <w:szCs w:val="21"/>
        </w:rPr>
        <w:t>发</w:t>
      </w:r>
      <w:r>
        <w:rPr>
          <w:rFonts w:ascii="宋体" w:eastAsia="宋体" w:hAnsi="宋体"/>
          <w:color w:val="333333"/>
          <w:sz w:val="21"/>
          <w:szCs w:val="21"/>
        </w:rPr>
        <w:t>生意外</w:t>
      </w:r>
      <w:r>
        <w:rPr>
          <w:rFonts w:ascii="宋体" w:eastAsia="宋体" w:hAnsi="宋体" w:hint="eastAsia"/>
          <w:color w:val="333333"/>
          <w:sz w:val="21"/>
          <w:szCs w:val="21"/>
        </w:rPr>
        <w:t>事故</w:t>
      </w:r>
      <w:r>
        <w:rPr>
          <w:rFonts w:ascii="宋体" w:eastAsia="宋体" w:hAnsi="宋体"/>
          <w:color w:val="333333"/>
          <w:sz w:val="21"/>
          <w:szCs w:val="21"/>
        </w:rPr>
        <w:t>造成人身</w:t>
      </w:r>
      <w:r>
        <w:rPr>
          <w:rFonts w:ascii="宋体" w:eastAsia="宋体" w:hAnsi="宋体" w:hint="eastAsia"/>
          <w:color w:val="333333"/>
          <w:sz w:val="21"/>
          <w:szCs w:val="21"/>
        </w:rPr>
        <w:t>损伤</w:t>
      </w:r>
      <w:r>
        <w:rPr>
          <w:rFonts w:ascii="宋体" w:eastAsia="宋体" w:hAnsi="宋体"/>
          <w:color w:val="333333"/>
          <w:sz w:val="21"/>
          <w:szCs w:val="21"/>
        </w:rPr>
        <w:t>。</w:t>
      </w:r>
    </w:p>
    <w:p w14:paraId="1F50C9A0" w14:textId="77777777" w:rsidR="00A50226" w:rsidRDefault="005C21C7" w:rsidP="002C59B7">
      <w:pPr>
        <w:pStyle w:val="a3"/>
        <w:shd w:val="clear" w:color="auto" w:fill="FFFFFF"/>
        <w:spacing w:before="0" w:beforeAutospacing="0" w:after="0" w:afterAutospacing="0" w:line="390" w:lineRule="atLeast"/>
        <w:ind w:firstLine="480"/>
        <w:rPr>
          <w:ins w:id="64" w:author="zhaor" w:date="2015-10-17T18:24:00Z"/>
          <w:rFonts w:ascii="宋体" w:eastAsia="宋体" w:hAnsi="宋体"/>
          <w:color w:val="333333"/>
          <w:sz w:val="21"/>
          <w:szCs w:val="21"/>
        </w:rPr>
      </w:pPr>
      <w:r>
        <w:rPr>
          <w:rFonts w:ascii="宋体" w:eastAsia="宋体" w:hAnsi="宋体" w:hint="eastAsia"/>
          <w:color w:val="333333"/>
          <w:sz w:val="21"/>
          <w:szCs w:val="21"/>
        </w:rPr>
        <w:t>按第</w:t>
      </w:r>
      <w:r>
        <w:rPr>
          <w:rFonts w:ascii="宋体" w:eastAsia="宋体" w:hAnsi="宋体"/>
          <w:color w:val="333333"/>
          <w:sz w:val="21"/>
          <w:szCs w:val="21"/>
        </w:rPr>
        <w:t>一种理解，张国兰老人除了眼盲、半痴呆外，并无其他病症，因此</w:t>
      </w:r>
      <w:r w:rsidR="000A73AF">
        <w:rPr>
          <w:rFonts w:ascii="宋体" w:eastAsia="宋体" w:hAnsi="宋体" w:hint="eastAsia"/>
          <w:color w:val="333333"/>
          <w:sz w:val="21"/>
          <w:szCs w:val="21"/>
        </w:rPr>
        <w:t>不</w:t>
      </w:r>
      <w:r w:rsidR="000A73AF">
        <w:rPr>
          <w:rFonts w:ascii="宋体" w:eastAsia="宋体" w:hAnsi="宋体"/>
          <w:color w:val="333333"/>
          <w:sz w:val="21"/>
          <w:szCs w:val="21"/>
        </w:rPr>
        <w:t>在意外操作范围之内，</w:t>
      </w:r>
      <w:r>
        <w:rPr>
          <w:rFonts w:ascii="宋体" w:eastAsia="宋体" w:hAnsi="宋体"/>
          <w:color w:val="333333"/>
          <w:sz w:val="21"/>
          <w:szCs w:val="21"/>
        </w:rPr>
        <w:t>可以认定养老院未</w:t>
      </w:r>
      <w:r>
        <w:rPr>
          <w:rFonts w:ascii="宋体" w:eastAsia="宋体" w:hAnsi="宋体" w:hint="eastAsia"/>
          <w:color w:val="333333"/>
          <w:sz w:val="21"/>
          <w:szCs w:val="21"/>
        </w:rPr>
        <w:t>履行</w:t>
      </w:r>
      <w:r>
        <w:rPr>
          <w:rFonts w:ascii="宋体" w:eastAsia="宋体" w:hAnsi="宋体"/>
          <w:color w:val="333333"/>
          <w:sz w:val="21"/>
          <w:szCs w:val="21"/>
        </w:rPr>
        <w:t>责任</w:t>
      </w:r>
      <w:r>
        <w:rPr>
          <w:rFonts w:ascii="宋体" w:eastAsia="宋体" w:hAnsi="宋体" w:hint="eastAsia"/>
          <w:color w:val="333333"/>
          <w:sz w:val="21"/>
          <w:szCs w:val="21"/>
        </w:rPr>
        <w:t>，</w:t>
      </w:r>
      <w:r>
        <w:rPr>
          <w:rFonts w:ascii="宋体" w:eastAsia="宋体" w:hAnsi="宋体"/>
          <w:color w:val="333333"/>
          <w:sz w:val="21"/>
          <w:szCs w:val="21"/>
        </w:rPr>
        <w:t>看管老人</w:t>
      </w:r>
      <w:r>
        <w:rPr>
          <w:rFonts w:ascii="宋体" w:eastAsia="宋体" w:hAnsi="宋体" w:hint="eastAsia"/>
          <w:color w:val="333333"/>
          <w:sz w:val="21"/>
          <w:szCs w:val="21"/>
        </w:rPr>
        <w:t>人</w:t>
      </w:r>
      <w:r>
        <w:rPr>
          <w:rFonts w:ascii="宋体" w:eastAsia="宋体" w:hAnsi="宋体"/>
          <w:color w:val="333333"/>
          <w:sz w:val="21"/>
          <w:szCs w:val="21"/>
        </w:rPr>
        <w:t>身安全。按</w:t>
      </w:r>
      <w:r>
        <w:rPr>
          <w:rFonts w:ascii="宋体" w:eastAsia="宋体" w:hAnsi="宋体" w:hint="eastAsia"/>
          <w:color w:val="333333"/>
          <w:sz w:val="21"/>
          <w:szCs w:val="21"/>
        </w:rPr>
        <w:t>第</w:t>
      </w:r>
      <w:r>
        <w:rPr>
          <w:rFonts w:ascii="宋体" w:eastAsia="宋体" w:hAnsi="宋体"/>
          <w:color w:val="333333"/>
          <w:sz w:val="21"/>
          <w:szCs w:val="21"/>
        </w:rPr>
        <w:t>二</w:t>
      </w:r>
      <w:r>
        <w:rPr>
          <w:rFonts w:ascii="宋体" w:eastAsia="宋体" w:hAnsi="宋体" w:hint="eastAsia"/>
          <w:color w:val="333333"/>
          <w:sz w:val="21"/>
          <w:szCs w:val="21"/>
        </w:rPr>
        <w:t>种</w:t>
      </w:r>
      <w:r>
        <w:rPr>
          <w:rFonts w:ascii="宋体" w:eastAsia="宋体" w:hAnsi="宋体"/>
          <w:color w:val="333333"/>
          <w:sz w:val="21"/>
          <w:szCs w:val="21"/>
        </w:rPr>
        <w:t>理解，</w:t>
      </w:r>
      <w:r>
        <w:rPr>
          <w:rFonts w:ascii="宋体" w:eastAsia="宋体" w:hAnsi="宋体" w:hint="eastAsia"/>
          <w:color w:val="333333"/>
          <w:sz w:val="21"/>
          <w:szCs w:val="21"/>
        </w:rPr>
        <w:t>则</w:t>
      </w:r>
      <w:r>
        <w:rPr>
          <w:rFonts w:ascii="宋体" w:eastAsia="宋体" w:hAnsi="宋体"/>
          <w:color w:val="333333"/>
          <w:sz w:val="21"/>
          <w:szCs w:val="21"/>
        </w:rPr>
        <w:t>被</w:t>
      </w:r>
      <w:r w:rsidR="00623A3E">
        <w:rPr>
          <w:rFonts w:ascii="宋体" w:eastAsia="宋体" w:hAnsi="宋体"/>
          <w:color w:val="333333"/>
          <w:sz w:val="21"/>
          <w:szCs w:val="21"/>
        </w:rPr>
        <w:t>起诉</w:t>
      </w:r>
      <w:r>
        <w:rPr>
          <w:rFonts w:ascii="宋体" w:eastAsia="宋体" w:hAnsi="宋体"/>
          <w:color w:val="333333"/>
          <w:sz w:val="21"/>
          <w:szCs w:val="21"/>
        </w:rPr>
        <w:t>人</w:t>
      </w:r>
      <w:r w:rsidR="002C59B7">
        <w:rPr>
          <w:rFonts w:ascii="宋体" w:eastAsia="宋体" w:hAnsi="宋体" w:hint="eastAsia"/>
          <w:color w:val="333333"/>
          <w:sz w:val="21"/>
          <w:szCs w:val="21"/>
        </w:rPr>
        <w:t>违背</w:t>
      </w:r>
      <w:r w:rsidR="002C59B7">
        <w:rPr>
          <w:rFonts w:ascii="宋体" w:eastAsia="宋体" w:hAnsi="宋体"/>
          <w:color w:val="333333"/>
          <w:sz w:val="21"/>
          <w:szCs w:val="21"/>
        </w:rPr>
        <w:t>了</w:t>
      </w:r>
      <w:r w:rsidR="002C59B7">
        <w:rPr>
          <w:rFonts w:ascii="宋体" w:eastAsia="宋体" w:hAnsi="宋体" w:hint="eastAsia"/>
          <w:color w:val="333333"/>
          <w:sz w:val="21"/>
          <w:szCs w:val="21"/>
        </w:rPr>
        <w:t>赡养</w:t>
      </w:r>
      <w:r w:rsidR="002C59B7">
        <w:rPr>
          <w:rFonts w:ascii="宋体" w:eastAsia="宋体" w:hAnsi="宋体"/>
          <w:color w:val="333333"/>
          <w:sz w:val="21"/>
          <w:szCs w:val="21"/>
        </w:rPr>
        <w:t>老人、照顾老人的初</w:t>
      </w:r>
      <w:r w:rsidR="002C59B7">
        <w:rPr>
          <w:rFonts w:ascii="宋体" w:eastAsia="宋体" w:hAnsi="宋体" w:hint="eastAsia"/>
          <w:color w:val="333333"/>
          <w:sz w:val="21"/>
          <w:szCs w:val="21"/>
        </w:rPr>
        <w:t>衷，</w:t>
      </w:r>
      <w:r w:rsidR="002C59B7">
        <w:rPr>
          <w:rFonts w:ascii="宋体" w:eastAsia="宋体" w:hAnsi="宋体"/>
          <w:color w:val="333333"/>
          <w:sz w:val="21"/>
          <w:szCs w:val="21"/>
        </w:rPr>
        <w:t>试问，连最基本的人身安全都不能保证，放任无自理能力的老人发生</w:t>
      </w:r>
      <w:r w:rsidR="002C59B7">
        <w:rPr>
          <w:rFonts w:ascii="宋体" w:eastAsia="宋体" w:hAnsi="宋体" w:hint="eastAsia"/>
          <w:color w:val="333333"/>
          <w:sz w:val="21"/>
          <w:szCs w:val="21"/>
        </w:rPr>
        <w:t>意外</w:t>
      </w:r>
      <w:r w:rsidR="002C59B7">
        <w:rPr>
          <w:rFonts w:ascii="宋体" w:eastAsia="宋体" w:hAnsi="宋体"/>
          <w:color w:val="333333"/>
          <w:sz w:val="21"/>
          <w:szCs w:val="21"/>
        </w:rPr>
        <w:t>损伤而能不承担任何责任，托老所存在的意义为何？</w:t>
      </w:r>
      <w:ins w:id="65" w:author="zhaor" w:date="2015-10-17T18:25:00Z">
        <w:r w:rsidR="00A50226">
          <w:rPr>
            <w:rFonts w:ascii="宋体" w:eastAsia="宋体" w:hAnsi="宋体"/>
            <w:color w:val="333333"/>
            <w:sz w:val="21"/>
            <w:szCs w:val="21"/>
          </w:rPr>
          <w:t>起诉人及其亲属与被起诉人所经营的托老所签订合同的目的就是</w:t>
        </w:r>
      </w:ins>
      <w:ins w:id="66" w:author="zhaor" w:date="2015-10-17T18:26:00Z">
        <w:r w:rsidR="00A50226">
          <w:rPr>
            <w:rFonts w:ascii="宋体" w:eastAsia="宋体" w:hAnsi="宋体"/>
            <w:color w:val="333333"/>
            <w:sz w:val="21"/>
            <w:szCs w:val="21"/>
          </w:rPr>
          <w:t>由被起诉人妥善照顾起诉人的生活，保护起诉人的人身安全是被起诉人</w:t>
        </w:r>
      </w:ins>
      <w:ins w:id="67" w:author="zhaor" w:date="2015-10-17T18:27:00Z">
        <w:r w:rsidR="00A50226">
          <w:rPr>
            <w:rFonts w:ascii="宋体" w:eastAsia="宋体" w:hAnsi="宋体"/>
            <w:color w:val="333333"/>
            <w:sz w:val="21"/>
            <w:szCs w:val="21"/>
          </w:rPr>
          <w:t>应尽的基本的主要的合同义务，被起诉人</w:t>
        </w:r>
      </w:ins>
      <w:ins w:id="68" w:author="zhaor" w:date="2015-10-17T18:28:00Z">
        <w:r w:rsidR="00A50226">
          <w:rPr>
            <w:rFonts w:ascii="宋体" w:eastAsia="宋体" w:hAnsi="宋体"/>
            <w:color w:val="333333"/>
            <w:sz w:val="21"/>
            <w:szCs w:val="21"/>
          </w:rPr>
          <w:t>声称的仅仅在夜间巡逻的时间负有保障起诉人安全的</w:t>
        </w:r>
      </w:ins>
      <w:ins w:id="69" w:author="zhaor" w:date="2015-10-17T18:29:00Z">
        <w:r w:rsidR="00A50226">
          <w:rPr>
            <w:rFonts w:ascii="宋体" w:eastAsia="宋体" w:hAnsi="宋体"/>
            <w:color w:val="333333"/>
            <w:sz w:val="21"/>
            <w:szCs w:val="21"/>
          </w:rPr>
          <w:t>没有合同和法律的依据，依照《中华人民共和国合同法》第一百零七条“</w:t>
        </w:r>
      </w:ins>
      <w:ins w:id="70" w:author="zhaor" w:date="2015-10-17T18:30:00Z">
        <w:r w:rsidR="00A50226" w:rsidRPr="00A50226">
          <w:rPr>
            <w:rFonts w:ascii="宋体" w:eastAsia="宋体" w:hAnsi="宋体" w:cs="宋体" w:hint="eastAsia"/>
            <w:sz w:val="21"/>
            <w:szCs w:val="21"/>
            <w:rPrChange w:id="71" w:author="zhaor" w:date="2015-10-17T18:30:00Z">
              <w:rPr>
                <w:rFonts w:ascii="宋体" w:eastAsia="宋体" w:hAnsi="宋体" w:cs="宋体" w:hint="eastAsia"/>
              </w:rPr>
            </w:rPrChange>
          </w:rPr>
          <w:t>当事人一方不履行合同义务或者履行合同义务不符合约定的，应当承担继续履行、采取补救措施或者赔偿损失等违约责任</w:t>
        </w:r>
      </w:ins>
      <w:ins w:id="72" w:author="zhaor" w:date="2015-10-17T18:29:00Z">
        <w:r w:rsidR="00A50226">
          <w:rPr>
            <w:rFonts w:ascii="宋体" w:eastAsia="宋体" w:hAnsi="宋体"/>
            <w:color w:val="333333"/>
            <w:sz w:val="21"/>
            <w:szCs w:val="21"/>
          </w:rPr>
          <w:t>”</w:t>
        </w:r>
      </w:ins>
      <w:ins w:id="73" w:author="zhaor" w:date="2015-10-17T18:30:00Z">
        <w:r w:rsidR="00A50226">
          <w:rPr>
            <w:rFonts w:ascii="宋体" w:eastAsia="宋体" w:hAnsi="宋体"/>
            <w:color w:val="333333"/>
            <w:sz w:val="21"/>
            <w:szCs w:val="21"/>
          </w:rPr>
          <w:t>，被起诉人拒不承担起诉人</w:t>
        </w:r>
      </w:ins>
      <w:ins w:id="74" w:author="zhaor" w:date="2015-10-17T18:31:00Z">
        <w:r w:rsidR="00A50226">
          <w:rPr>
            <w:rFonts w:ascii="宋体" w:eastAsia="宋体" w:hAnsi="宋体"/>
            <w:color w:val="333333"/>
            <w:sz w:val="21"/>
            <w:szCs w:val="21"/>
          </w:rPr>
          <w:t>因摔伤而支付的医药费等合理费用的行为于法无据。</w:t>
        </w:r>
      </w:ins>
    </w:p>
    <w:p w14:paraId="7953C0E9" w14:textId="77777777" w:rsidR="002C59B7" w:rsidRDefault="002C59B7" w:rsidP="002C59B7">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color w:val="333333"/>
          <w:sz w:val="21"/>
          <w:szCs w:val="21"/>
        </w:rPr>
        <w:t>同</w:t>
      </w:r>
      <w:r>
        <w:rPr>
          <w:rFonts w:ascii="宋体" w:eastAsia="宋体" w:hAnsi="宋体" w:hint="eastAsia"/>
          <w:color w:val="333333"/>
          <w:sz w:val="21"/>
          <w:szCs w:val="21"/>
        </w:rPr>
        <w:t>时</w:t>
      </w:r>
      <w:r>
        <w:rPr>
          <w:rFonts w:ascii="宋体" w:eastAsia="宋体" w:hAnsi="宋体"/>
          <w:color w:val="333333"/>
          <w:sz w:val="21"/>
          <w:szCs w:val="21"/>
        </w:rPr>
        <w:t>，这也违反了</w:t>
      </w:r>
      <w:ins w:id="75" w:author="zhaor" w:date="2015-10-17T18:21:00Z">
        <w:r w:rsidR="00936421">
          <w:rPr>
            <w:rFonts w:ascii="宋体" w:eastAsia="宋体" w:hAnsi="宋体"/>
            <w:color w:val="333333"/>
            <w:sz w:val="21"/>
            <w:szCs w:val="21"/>
          </w:rPr>
          <w:t>《侵权责任法》</w:t>
        </w:r>
      </w:ins>
      <w:r>
        <w:rPr>
          <w:rFonts w:ascii="宋体" w:eastAsia="宋体" w:hAnsi="宋体"/>
          <w:color w:val="333333"/>
          <w:sz w:val="21"/>
          <w:szCs w:val="21"/>
        </w:rPr>
        <w:t>第三十七条规定</w:t>
      </w:r>
      <w:r>
        <w:rPr>
          <w:rFonts w:ascii="宋体" w:eastAsia="宋体" w:hAnsi="宋体" w:hint="eastAsia"/>
          <w:color w:val="333333"/>
          <w:sz w:val="21"/>
          <w:szCs w:val="21"/>
        </w:rPr>
        <w:t>：</w:t>
      </w:r>
    </w:p>
    <w:p w14:paraId="1D1C96EB" w14:textId="77777777" w:rsidR="002C59B7" w:rsidRDefault="002C59B7" w:rsidP="002C59B7">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“宾馆</w:t>
      </w:r>
      <w:r>
        <w:rPr>
          <w:rFonts w:ascii="宋体" w:eastAsia="宋体" w:hAnsi="宋体"/>
          <w:color w:val="333333"/>
          <w:sz w:val="21"/>
          <w:szCs w:val="21"/>
        </w:rPr>
        <w:t>、商场、银行、车站、娱乐场所等公共场所的管理人或者群众性活动的组织者，未尽到安全保障义务，造成他人损害的，应当承担侵权责任。</w:t>
      </w:r>
      <w:r>
        <w:rPr>
          <w:rFonts w:ascii="宋体" w:eastAsia="宋体" w:hAnsi="宋体" w:hint="eastAsia"/>
          <w:color w:val="333333"/>
          <w:sz w:val="21"/>
          <w:szCs w:val="21"/>
        </w:rPr>
        <w:t>”</w:t>
      </w:r>
    </w:p>
    <w:p w14:paraId="6CD67AFA" w14:textId="77777777" w:rsidR="00623A3E" w:rsidRDefault="002C59B7" w:rsidP="00623A3E">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因此</w:t>
      </w:r>
      <w:r>
        <w:rPr>
          <w:rFonts w:ascii="宋体" w:eastAsia="宋体" w:hAnsi="宋体"/>
          <w:color w:val="333333"/>
          <w:sz w:val="21"/>
          <w:szCs w:val="21"/>
        </w:rPr>
        <w:t>，不论何种解释，</w:t>
      </w:r>
      <w:r w:rsidR="002263F2">
        <w:rPr>
          <w:rFonts w:ascii="宋体" w:eastAsia="宋体" w:hAnsi="宋体" w:hint="eastAsia"/>
          <w:color w:val="333333"/>
          <w:sz w:val="21"/>
          <w:szCs w:val="21"/>
        </w:rPr>
        <w:t>被</w:t>
      </w:r>
      <w:r w:rsidR="00623A3E">
        <w:rPr>
          <w:rFonts w:ascii="宋体" w:eastAsia="宋体" w:hAnsi="宋体"/>
          <w:color w:val="333333"/>
          <w:sz w:val="21"/>
          <w:szCs w:val="21"/>
        </w:rPr>
        <w:t>起诉</w:t>
      </w:r>
      <w:r w:rsidR="002263F2">
        <w:rPr>
          <w:rFonts w:ascii="宋体" w:eastAsia="宋体" w:hAnsi="宋体"/>
          <w:color w:val="333333"/>
          <w:sz w:val="21"/>
          <w:szCs w:val="21"/>
        </w:rPr>
        <w:t>人理</w:t>
      </w:r>
      <w:r w:rsidR="002263F2">
        <w:rPr>
          <w:rFonts w:ascii="宋体" w:eastAsia="宋体" w:hAnsi="宋体" w:hint="eastAsia"/>
          <w:color w:val="333333"/>
          <w:sz w:val="21"/>
          <w:szCs w:val="21"/>
        </w:rPr>
        <w:t>应</w:t>
      </w:r>
      <w:r w:rsidR="002263F2">
        <w:rPr>
          <w:rFonts w:ascii="宋体" w:eastAsia="宋体" w:hAnsi="宋体"/>
          <w:color w:val="333333"/>
          <w:sz w:val="21"/>
          <w:szCs w:val="21"/>
        </w:rPr>
        <w:t>为此承担责任，为</w:t>
      </w:r>
      <w:r w:rsidR="002263F2">
        <w:rPr>
          <w:rFonts w:ascii="宋体" w:eastAsia="宋体" w:hAnsi="宋体" w:hint="eastAsia"/>
          <w:color w:val="333333"/>
          <w:sz w:val="21"/>
          <w:szCs w:val="21"/>
        </w:rPr>
        <w:t>老</w:t>
      </w:r>
      <w:r>
        <w:rPr>
          <w:rFonts w:ascii="宋体" w:eastAsia="宋体" w:hAnsi="宋体"/>
          <w:color w:val="333333"/>
          <w:sz w:val="21"/>
          <w:szCs w:val="21"/>
        </w:rPr>
        <w:t>人承担</w:t>
      </w:r>
      <w:r>
        <w:rPr>
          <w:rFonts w:ascii="宋体" w:eastAsia="宋体" w:hAnsi="宋体" w:hint="eastAsia"/>
          <w:color w:val="333333"/>
          <w:sz w:val="21"/>
          <w:szCs w:val="21"/>
        </w:rPr>
        <w:t>医疗</w:t>
      </w:r>
      <w:r w:rsidR="002263F2">
        <w:rPr>
          <w:rFonts w:ascii="宋体" w:eastAsia="宋体" w:hAnsi="宋体"/>
          <w:color w:val="333333"/>
          <w:sz w:val="21"/>
          <w:szCs w:val="21"/>
        </w:rPr>
        <w:t>费用</w:t>
      </w:r>
      <w:r>
        <w:rPr>
          <w:rFonts w:ascii="宋体" w:eastAsia="宋体" w:hAnsi="宋体" w:hint="eastAsia"/>
          <w:color w:val="333333"/>
          <w:sz w:val="21"/>
          <w:szCs w:val="21"/>
        </w:rPr>
        <w:t>，</w:t>
      </w:r>
      <w:r>
        <w:rPr>
          <w:rFonts w:ascii="宋体" w:eastAsia="宋体" w:hAnsi="宋体"/>
          <w:color w:val="333333"/>
          <w:sz w:val="21"/>
          <w:szCs w:val="21"/>
        </w:rPr>
        <w:t>为</w:t>
      </w:r>
      <w:r w:rsidR="00623A3E">
        <w:rPr>
          <w:rFonts w:ascii="宋体" w:eastAsia="宋体" w:hAnsi="宋体"/>
          <w:color w:val="333333"/>
          <w:sz w:val="21"/>
          <w:szCs w:val="21"/>
        </w:rPr>
        <w:t>起诉</w:t>
      </w:r>
      <w:r>
        <w:rPr>
          <w:rFonts w:ascii="宋体" w:eastAsia="宋体" w:hAnsi="宋体"/>
          <w:color w:val="333333"/>
          <w:sz w:val="21"/>
          <w:szCs w:val="21"/>
        </w:rPr>
        <w:t>人家属承担误工费用</w:t>
      </w:r>
      <w:r>
        <w:rPr>
          <w:rFonts w:ascii="宋体" w:eastAsia="宋体" w:hAnsi="宋体" w:hint="eastAsia"/>
          <w:color w:val="333333"/>
          <w:sz w:val="21"/>
          <w:szCs w:val="21"/>
        </w:rPr>
        <w:t>，</w:t>
      </w:r>
      <w:r>
        <w:rPr>
          <w:rFonts w:ascii="宋体" w:eastAsia="宋体" w:hAnsi="宋体"/>
          <w:color w:val="333333"/>
          <w:sz w:val="21"/>
          <w:szCs w:val="21"/>
        </w:rPr>
        <w:t>且应当</w:t>
      </w:r>
      <w:r>
        <w:rPr>
          <w:rFonts w:ascii="宋体" w:eastAsia="宋体" w:hAnsi="宋体" w:hint="eastAsia"/>
          <w:color w:val="333333"/>
          <w:sz w:val="21"/>
          <w:szCs w:val="21"/>
        </w:rPr>
        <w:t>为</w:t>
      </w:r>
      <w:r>
        <w:rPr>
          <w:rFonts w:ascii="宋体" w:eastAsia="宋体" w:hAnsi="宋体"/>
          <w:color w:val="333333"/>
          <w:sz w:val="21"/>
          <w:szCs w:val="21"/>
        </w:rPr>
        <w:t>其蛮横无礼的态度负责，向</w:t>
      </w:r>
      <w:r w:rsidR="00623A3E">
        <w:rPr>
          <w:rFonts w:ascii="宋体" w:eastAsia="宋体" w:hAnsi="宋体"/>
          <w:color w:val="333333"/>
          <w:sz w:val="21"/>
          <w:szCs w:val="21"/>
        </w:rPr>
        <w:t>起诉</w:t>
      </w:r>
      <w:r>
        <w:rPr>
          <w:rFonts w:ascii="宋体" w:eastAsia="宋体" w:hAnsi="宋体"/>
          <w:color w:val="333333"/>
          <w:sz w:val="21"/>
          <w:szCs w:val="21"/>
        </w:rPr>
        <w:t>人家属</w:t>
      </w:r>
      <w:r>
        <w:rPr>
          <w:rFonts w:ascii="宋体" w:eastAsia="宋体" w:hAnsi="宋体" w:hint="eastAsia"/>
          <w:color w:val="333333"/>
          <w:sz w:val="21"/>
          <w:szCs w:val="21"/>
        </w:rPr>
        <w:t>道歉</w:t>
      </w:r>
      <w:r>
        <w:rPr>
          <w:rFonts w:ascii="宋体" w:eastAsia="宋体" w:hAnsi="宋体"/>
          <w:color w:val="333333"/>
          <w:sz w:val="21"/>
          <w:szCs w:val="21"/>
        </w:rPr>
        <w:t>。</w:t>
      </w:r>
    </w:p>
    <w:p w14:paraId="7B38BF34" w14:textId="77777777" w:rsidR="004A31F3" w:rsidRDefault="004A31F3"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综上所述，</w:t>
      </w:r>
      <w:r w:rsidR="00623A3E">
        <w:rPr>
          <w:rFonts w:ascii="宋体" w:eastAsia="宋体" w:hAnsi="宋体" w:hint="eastAsia"/>
          <w:color w:val="333333"/>
          <w:sz w:val="21"/>
          <w:szCs w:val="21"/>
        </w:rPr>
        <w:t>起诉</w:t>
      </w:r>
      <w:r w:rsidR="00312D04">
        <w:rPr>
          <w:rFonts w:ascii="宋体" w:eastAsia="宋体" w:hAnsi="宋体"/>
          <w:color w:val="333333"/>
          <w:sz w:val="21"/>
          <w:szCs w:val="21"/>
        </w:rPr>
        <w:t>人</w:t>
      </w:r>
      <w:r w:rsidR="00312D04">
        <w:rPr>
          <w:rFonts w:ascii="宋体" w:eastAsia="宋体" w:hAnsi="宋体" w:hint="eastAsia"/>
          <w:color w:val="333333"/>
          <w:sz w:val="21"/>
          <w:szCs w:val="21"/>
        </w:rPr>
        <w:t>向</w:t>
      </w:r>
      <w:del w:id="76" w:author="zhaor" w:date="2015-10-17T18:21:00Z">
        <w:r w:rsidR="00312D04" w:rsidDel="00936421">
          <w:rPr>
            <w:rFonts w:ascii="宋体" w:eastAsia="宋体" w:hAnsi="宋体"/>
            <w:color w:val="333333"/>
            <w:sz w:val="21"/>
            <w:szCs w:val="21"/>
          </w:rPr>
          <w:delText>基层</w:delText>
        </w:r>
      </w:del>
      <w:ins w:id="77" w:author="zhaor" w:date="2015-10-17T18:21:00Z">
        <w:r w:rsidR="00936421">
          <w:rPr>
            <w:rFonts w:ascii="宋体" w:eastAsia="宋体" w:hAnsi="宋体"/>
            <w:color w:val="333333"/>
            <w:sz w:val="21"/>
            <w:szCs w:val="21"/>
          </w:rPr>
          <w:t>贵</w:t>
        </w:r>
      </w:ins>
      <w:r w:rsidR="00312D04">
        <w:rPr>
          <w:rFonts w:ascii="宋体" w:eastAsia="宋体" w:hAnsi="宋体"/>
          <w:color w:val="333333"/>
          <w:sz w:val="21"/>
          <w:szCs w:val="21"/>
        </w:rPr>
        <w:t>法院提出诉讼请求</w:t>
      </w:r>
      <w:r>
        <w:rPr>
          <w:rFonts w:ascii="宋体" w:eastAsia="宋体" w:hAnsi="宋体" w:hint="eastAsia"/>
          <w:color w:val="333333"/>
          <w:sz w:val="21"/>
          <w:szCs w:val="21"/>
        </w:rPr>
        <w:t>，</w:t>
      </w:r>
      <w:r w:rsidR="00312D04">
        <w:rPr>
          <w:rFonts w:ascii="宋体" w:eastAsia="宋体" w:hAnsi="宋体" w:hint="eastAsia"/>
          <w:color w:val="333333"/>
          <w:sz w:val="21"/>
          <w:szCs w:val="21"/>
        </w:rPr>
        <w:t>望</w:t>
      </w:r>
      <w:r w:rsidR="00312D04">
        <w:rPr>
          <w:rFonts w:ascii="宋体" w:eastAsia="宋体" w:hAnsi="宋体"/>
          <w:color w:val="333333"/>
          <w:sz w:val="21"/>
          <w:szCs w:val="21"/>
        </w:rPr>
        <w:t>基层法院</w:t>
      </w:r>
      <w:r>
        <w:rPr>
          <w:rFonts w:ascii="宋体" w:eastAsia="宋体" w:hAnsi="宋体" w:hint="eastAsia"/>
          <w:color w:val="333333"/>
          <w:sz w:val="21"/>
          <w:szCs w:val="21"/>
        </w:rPr>
        <w:t>为</w:t>
      </w:r>
      <w:r w:rsidR="00623A3E">
        <w:rPr>
          <w:rFonts w:ascii="宋体" w:eastAsia="宋体" w:hAnsi="宋体" w:hint="eastAsia"/>
          <w:color w:val="333333"/>
          <w:sz w:val="21"/>
          <w:szCs w:val="21"/>
        </w:rPr>
        <w:t>起诉</w:t>
      </w:r>
      <w:r>
        <w:rPr>
          <w:rFonts w:ascii="宋体" w:eastAsia="宋体" w:hAnsi="宋体" w:hint="eastAsia"/>
          <w:color w:val="333333"/>
          <w:sz w:val="21"/>
          <w:szCs w:val="21"/>
        </w:rPr>
        <w:t>人主持公道，依法维护</w:t>
      </w:r>
      <w:r w:rsidR="00623A3E">
        <w:rPr>
          <w:rFonts w:ascii="宋体" w:eastAsia="宋体" w:hAnsi="宋体" w:hint="eastAsia"/>
          <w:color w:val="333333"/>
          <w:sz w:val="21"/>
          <w:szCs w:val="21"/>
        </w:rPr>
        <w:t>起诉</w:t>
      </w:r>
      <w:r>
        <w:rPr>
          <w:rFonts w:ascii="宋体" w:eastAsia="宋体" w:hAnsi="宋体" w:hint="eastAsia"/>
          <w:color w:val="333333"/>
          <w:sz w:val="21"/>
          <w:szCs w:val="21"/>
        </w:rPr>
        <w:t>人</w:t>
      </w:r>
      <w:ins w:id="78" w:author="zhaor" w:date="2015-10-17T18:22:00Z">
        <w:r w:rsidR="00936421">
          <w:rPr>
            <w:rFonts w:ascii="宋体" w:eastAsia="宋体" w:hAnsi="宋体" w:hint="eastAsia"/>
            <w:color w:val="333333"/>
            <w:sz w:val="21"/>
            <w:szCs w:val="21"/>
          </w:rPr>
          <w:t>及</w:t>
        </w:r>
      </w:ins>
      <w:r w:rsidR="00312D04">
        <w:rPr>
          <w:rFonts w:ascii="宋体" w:eastAsia="宋体" w:hAnsi="宋体" w:hint="eastAsia"/>
          <w:color w:val="333333"/>
          <w:sz w:val="21"/>
          <w:szCs w:val="21"/>
        </w:rPr>
        <w:t>家属</w:t>
      </w:r>
      <w:r>
        <w:rPr>
          <w:rFonts w:ascii="宋体" w:eastAsia="宋体" w:hAnsi="宋体" w:hint="eastAsia"/>
          <w:color w:val="333333"/>
          <w:sz w:val="21"/>
          <w:szCs w:val="21"/>
        </w:rPr>
        <w:t>的合法权益，</w:t>
      </w:r>
      <w:r w:rsidR="00312D04">
        <w:rPr>
          <w:rFonts w:ascii="宋体" w:eastAsia="宋体" w:hAnsi="宋体" w:hint="eastAsia"/>
          <w:color w:val="333333"/>
          <w:sz w:val="21"/>
          <w:szCs w:val="21"/>
        </w:rPr>
        <w:t>维护</w:t>
      </w:r>
      <w:r w:rsidR="007F7753">
        <w:rPr>
          <w:rFonts w:ascii="宋体" w:eastAsia="宋体" w:hAnsi="宋体"/>
          <w:color w:val="333333"/>
          <w:sz w:val="21"/>
          <w:szCs w:val="21"/>
        </w:rPr>
        <w:t>法律的尊严</w:t>
      </w:r>
      <w:r w:rsidR="007F7753">
        <w:rPr>
          <w:rFonts w:ascii="宋体" w:eastAsia="宋体" w:hAnsi="宋体" w:hint="eastAsia"/>
          <w:color w:val="333333"/>
          <w:sz w:val="21"/>
          <w:szCs w:val="21"/>
        </w:rPr>
        <w:t>！张</w:t>
      </w:r>
      <w:r w:rsidR="007F7753">
        <w:rPr>
          <w:rFonts w:ascii="宋体" w:eastAsia="宋体" w:hAnsi="宋体"/>
          <w:color w:val="333333"/>
          <w:sz w:val="21"/>
          <w:szCs w:val="21"/>
        </w:rPr>
        <w:t>国兰老人</w:t>
      </w:r>
      <w:r w:rsidR="007F7753">
        <w:rPr>
          <w:rFonts w:ascii="宋体" w:eastAsia="宋体" w:hAnsi="宋体" w:hint="eastAsia"/>
          <w:color w:val="333333"/>
          <w:sz w:val="21"/>
          <w:szCs w:val="21"/>
        </w:rPr>
        <w:t>已86岁</w:t>
      </w:r>
      <w:r w:rsidR="007F7753">
        <w:rPr>
          <w:rFonts w:ascii="宋体" w:eastAsia="宋体" w:hAnsi="宋体"/>
          <w:color w:val="333333"/>
          <w:sz w:val="21"/>
          <w:szCs w:val="21"/>
        </w:rPr>
        <w:t>高龄，在养老院</w:t>
      </w:r>
      <w:r w:rsidR="007F7753">
        <w:rPr>
          <w:rFonts w:ascii="宋体" w:eastAsia="宋体" w:hAnsi="宋体" w:hint="eastAsia"/>
          <w:color w:val="333333"/>
          <w:sz w:val="21"/>
          <w:szCs w:val="21"/>
        </w:rPr>
        <w:t>还</w:t>
      </w:r>
      <w:r w:rsidR="007F7753">
        <w:rPr>
          <w:rFonts w:ascii="宋体" w:eastAsia="宋体" w:hAnsi="宋体"/>
          <w:color w:val="333333"/>
          <w:sz w:val="21"/>
          <w:szCs w:val="21"/>
        </w:rPr>
        <w:t>要遭受虐待，</w:t>
      </w:r>
      <w:r w:rsidR="007F7753">
        <w:rPr>
          <w:rFonts w:ascii="宋体" w:eastAsia="宋体" w:hAnsi="宋体" w:hint="eastAsia"/>
          <w:color w:val="333333"/>
          <w:sz w:val="21"/>
          <w:szCs w:val="21"/>
        </w:rPr>
        <w:t>如今</w:t>
      </w:r>
      <w:r w:rsidR="007F7753">
        <w:rPr>
          <w:rFonts w:ascii="宋体" w:eastAsia="宋体" w:hAnsi="宋体"/>
          <w:color w:val="333333"/>
          <w:sz w:val="21"/>
          <w:szCs w:val="21"/>
        </w:rPr>
        <w:t>已完全失去行动能力，</w:t>
      </w:r>
      <w:r w:rsidR="007F7753">
        <w:rPr>
          <w:rFonts w:ascii="宋体" w:eastAsia="宋体" w:hAnsi="宋体" w:hint="eastAsia"/>
          <w:color w:val="333333"/>
          <w:sz w:val="21"/>
          <w:szCs w:val="21"/>
        </w:rPr>
        <w:t>命</w:t>
      </w:r>
      <w:r w:rsidR="007F7753">
        <w:rPr>
          <w:rFonts w:ascii="宋体" w:eastAsia="宋体" w:hAnsi="宋体"/>
          <w:color w:val="333333"/>
          <w:sz w:val="21"/>
          <w:szCs w:val="21"/>
        </w:rPr>
        <w:t>薄西山，</w:t>
      </w:r>
      <w:r w:rsidR="007F7753">
        <w:rPr>
          <w:rFonts w:ascii="宋体" w:eastAsia="宋体" w:hAnsi="宋体" w:hint="eastAsia"/>
          <w:color w:val="333333"/>
          <w:sz w:val="21"/>
          <w:szCs w:val="21"/>
        </w:rPr>
        <w:t>危</w:t>
      </w:r>
      <w:r w:rsidR="007F7753">
        <w:rPr>
          <w:rFonts w:ascii="宋体" w:eastAsia="宋体" w:hAnsi="宋体"/>
          <w:color w:val="333333"/>
          <w:sz w:val="21"/>
          <w:szCs w:val="21"/>
        </w:rPr>
        <w:t>在</w:t>
      </w:r>
      <w:r w:rsidR="007F7753">
        <w:rPr>
          <w:rFonts w:ascii="宋体" w:eastAsia="宋体" w:hAnsi="宋体" w:hint="eastAsia"/>
          <w:color w:val="333333"/>
          <w:sz w:val="21"/>
          <w:szCs w:val="21"/>
        </w:rPr>
        <w:t>旦</w:t>
      </w:r>
      <w:r w:rsidR="007F7753">
        <w:rPr>
          <w:rFonts w:ascii="宋体" w:eastAsia="宋体" w:hAnsi="宋体"/>
          <w:color w:val="333333"/>
          <w:sz w:val="21"/>
          <w:szCs w:val="21"/>
        </w:rPr>
        <w:t>夕，</w:t>
      </w:r>
      <w:r w:rsidR="007F7753">
        <w:rPr>
          <w:rFonts w:ascii="宋体" w:eastAsia="宋体" w:hAnsi="宋体" w:hint="eastAsia"/>
          <w:color w:val="333333"/>
          <w:sz w:val="21"/>
          <w:szCs w:val="21"/>
        </w:rPr>
        <w:t>望</w:t>
      </w:r>
      <w:r w:rsidR="007F7753">
        <w:rPr>
          <w:rFonts w:ascii="宋体" w:eastAsia="宋体" w:hAnsi="宋体"/>
          <w:color w:val="333333"/>
          <w:sz w:val="21"/>
          <w:szCs w:val="21"/>
        </w:rPr>
        <w:t>基层法院</w:t>
      </w:r>
      <w:r w:rsidR="007F7753">
        <w:rPr>
          <w:rFonts w:ascii="宋体" w:eastAsia="宋体" w:hAnsi="宋体" w:hint="eastAsia"/>
          <w:color w:val="333333"/>
          <w:sz w:val="21"/>
          <w:szCs w:val="21"/>
        </w:rPr>
        <w:t>依法</w:t>
      </w:r>
      <w:del w:id="79" w:author="zhaor" w:date="2015-10-17T18:22:00Z">
        <w:r w:rsidR="007F7753" w:rsidDel="00936421">
          <w:rPr>
            <w:rFonts w:ascii="宋体" w:eastAsia="宋体" w:hAnsi="宋体"/>
            <w:color w:val="333333"/>
            <w:sz w:val="21"/>
            <w:szCs w:val="21"/>
          </w:rPr>
          <w:delText>仲裁</w:delText>
        </w:r>
      </w:del>
      <w:ins w:id="80" w:author="zhaor" w:date="2015-10-17T18:22:00Z">
        <w:r w:rsidR="00936421">
          <w:rPr>
            <w:rFonts w:ascii="宋体" w:eastAsia="宋体" w:hAnsi="宋体"/>
            <w:color w:val="333333"/>
            <w:sz w:val="21"/>
            <w:szCs w:val="21"/>
          </w:rPr>
          <w:t>裁判，</w:t>
        </w:r>
      </w:ins>
      <w:del w:id="81" w:author="zhaor" w:date="2015-10-17T18:22:00Z">
        <w:r w:rsidR="007F7753" w:rsidDel="00936421">
          <w:rPr>
            <w:rFonts w:ascii="宋体" w:eastAsia="宋体" w:hAnsi="宋体"/>
            <w:color w:val="333333"/>
            <w:sz w:val="21"/>
            <w:szCs w:val="21"/>
          </w:rPr>
          <w:delText>，</w:delText>
        </w:r>
      </w:del>
      <w:r w:rsidR="00312D04">
        <w:rPr>
          <w:rFonts w:ascii="宋体" w:eastAsia="宋体" w:hAnsi="宋体" w:hint="eastAsia"/>
          <w:color w:val="333333"/>
          <w:sz w:val="21"/>
          <w:szCs w:val="21"/>
        </w:rPr>
        <w:t>还</w:t>
      </w:r>
      <w:r w:rsidR="00312D04">
        <w:rPr>
          <w:rFonts w:ascii="宋体" w:eastAsia="宋体" w:hAnsi="宋体"/>
          <w:color w:val="333333"/>
          <w:sz w:val="21"/>
          <w:szCs w:val="21"/>
        </w:rPr>
        <w:t>张国兰老人一个公道</w:t>
      </w:r>
      <w:r>
        <w:rPr>
          <w:rFonts w:ascii="宋体" w:eastAsia="宋体" w:hAnsi="宋体" w:hint="eastAsia"/>
          <w:color w:val="333333"/>
          <w:sz w:val="21"/>
          <w:szCs w:val="21"/>
        </w:rPr>
        <w:t>！</w:t>
      </w:r>
    </w:p>
    <w:p w14:paraId="4B0C2DCB" w14:textId="77777777" w:rsidR="002263F2" w:rsidRDefault="002263F2"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p>
    <w:p w14:paraId="2D45A0FC" w14:textId="77777777" w:rsidR="002263F2" w:rsidRDefault="002263F2"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p>
    <w:p w14:paraId="633DAE06" w14:textId="77777777" w:rsidR="00312D04" w:rsidRDefault="004A31F3"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此致</w:t>
      </w:r>
    </w:p>
    <w:p w14:paraId="504A0B26" w14:textId="77777777" w:rsidR="00312D04" w:rsidRDefault="002263F2" w:rsidP="002263F2">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安徽</w:t>
      </w:r>
      <w:r>
        <w:rPr>
          <w:rFonts w:ascii="宋体" w:eastAsia="宋体" w:hAnsi="宋体"/>
          <w:color w:val="333333"/>
          <w:sz w:val="21"/>
          <w:szCs w:val="21"/>
        </w:rPr>
        <w:t>省</w:t>
      </w:r>
      <w:r w:rsidR="007F7753">
        <w:rPr>
          <w:rFonts w:ascii="宋体" w:eastAsia="宋体" w:hAnsi="宋体" w:hint="eastAsia"/>
          <w:color w:val="333333"/>
          <w:sz w:val="21"/>
          <w:szCs w:val="21"/>
        </w:rPr>
        <w:t>马鞍山</w:t>
      </w:r>
      <w:r w:rsidR="007F7753">
        <w:rPr>
          <w:rFonts w:ascii="宋体" w:eastAsia="宋体" w:hAnsi="宋体"/>
          <w:color w:val="333333"/>
          <w:sz w:val="21"/>
          <w:szCs w:val="21"/>
        </w:rPr>
        <w:t>市</w:t>
      </w:r>
      <w:r>
        <w:rPr>
          <w:rFonts w:ascii="宋体" w:eastAsia="宋体" w:hAnsi="宋体" w:hint="eastAsia"/>
          <w:color w:val="333333"/>
          <w:sz w:val="21"/>
          <w:szCs w:val="21"/>
        </w:rPr>
        <w:t>和</w:t>
      </w:r>
      <w:r>
        <w:rPr>
          <w:rFonts w:ascii="宋体" w:eastAsia="宋体" w:hAnsi="宋体"/>
          <w:color w:val="333333"/>
          <w:sz w:val="21"/>
          <w:szCs w:val="21"/>
        </w:rPr>
        <w:t>县</w:t>
      </w:r>
      <w:r w:rsidR="004A31F3">
        <w:rPr>
          <w:rFonts w:ascii="宋体" w:eastAsia="宋体" w:hAnsi="宋体" w:hint="eastAsia"/>
          <w:color w:val="333333"/>
          <w:sz w:val="21"/>
          <w:szCs w:val="21"/>
        </w:rPr>
        <w:t>人民法院</w:t>
      </w:r>
    </w:p>
    <w:p w14:paraId="439A8B05" w14:textId="77777777" w:rsidR="00312D04" w:rsidRDefault="00312D04"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p>
    <w:p w14:paraId="1AD40CF8" w14:textId="77777777" w:rsidR="00312D04" w:rsidRDefault="00312D04" w:rsidP="004A31F3">
      <w:pPr>
        <w:pStyle w:val="a3"/>
        <w:shd w:val="clear" w:color="auto" w:fill="FFFFFF"/>
        <w:spacing w:before="0" w:beforeAutospacing="0" w:after="0" w:afterAutospacing="0" w:line="390" w:lineRule="atLeast"/>
        <w:ind w:firstLine="480"/>
        <w:rPr>
          <w:rFonts w:ascii="宋体" w:eastAsia="宋体" w:hAnsi="宋体"/>
          <w:color w:val="333333"/>
          <w:sz w:val="21"/>
          <w:szCs w:val="21"/>
        </w:rPr>
      </w:pPr>
    </w:p>
    <w:p w14:paraId="54024AE1" w14:textId="77777777" w:rsidR="00312D04" w:rsidRDefault="00623A3E" w:rsidP="00D359F6">
      <w:pPr>
        <w:pStyle w:val="a3"/>
        <w:shd w:val="clear" w:color="auto" w:fill="FFFFFF"/>
        <w:spacing w:before="0" w:beforeAutospacing="0" w:after="0" w:afterAutospacing="0" w:line="390" w:lineRule="atLeast"/>
        <w:ind w:firstLine="480"/>
        <w:jc w:val="right"/>
        <w:rPr>
          <w:rFonts w:ascii="宋体" w:eastAsia="宋体" w:hAnsi="宋体"/>
          <w:color w:val="333333"/>
          <w:sz w:val="21"/>
          <w:szCs w:val="21"/>
        </w:rPr>
      </w:pPr>
      <w:r>
        <w:rPr>
          <w:rFonts w:ascii="宋体" w:eastAsia="宋体" w:hAnsi="宋体" w:hint="eastAsia"/>
          <w:color w:val="333333"/>
          <w:sz w:val="21"/>
          <w:szCs w:val="21"/>
        </w:rPr>
        <w:t>起诉</w:t>
      </w:r>
      <w:r w:rsidR="00312D04">
        <w:rPr>
          <w:rFonts w:ascii="宋体" w:eastAsia="宋体" w:hAnsi="宋体" w:hint="eastAsia"/>
          <w:color w:val="333333"/>
          <w:sz w:val="21"/>
          <w:szCs w:val="21"/>
        </w:rPr>
        <w:t>人：葛</w:t>
      </w:r>
      <w:r w:rsidR="00312D04">
        <w:rPr>
          <w:rFonts w:ascii="宋体" w:eastAsia="宋体" w:hAnsi="宋体"/>
          <w:color w:val="333333"/>
          <w:sz w:val="21"/>
          <w:szCs w:val="21"/>
        </w:rPr>
        <w:t>俊翔</w:t>
      </w:r>
    </w:p>
    <w:p w14:paraId="76FF69D5" w14:textId="77777777" w:rsidR="00312D04" w:rsidRDefault="000A73AF" w:rsidP="00D359F6">
      <w:pPr>
        <w:pStyle w:val="a3"/>
        <w:shd w:val="clear" w:color="auto" w:fill="FFFFFF"/>
        <w:spacing w:before="0" w:beforeAutospacing="0" w:after="0" w:afterAutospacing="0" w:line="390" w:lineRule="atLeast"/>
        <w:ind w:firstLine="480"/>
        <w:jc w:val="right"/>
        <w:rPr>
          <w:rFonts w:ascii="宋体" w:eastAsia="宋体" w:hAnsi="宋体"/>
          <w:color w:val="333333"/>
          <w:sz w:val="21"/>
          <w:szCs w:val="21"/>
        </w:rPr>
      </w:pPr>
      <w:r>
        <w:rPr>
          <w:rFonts w:ascii="宋体" w:eastAsia="宋体" w:hAnsi="宋体" w:hint="eastAsia"/>
          <w:color w:val="333333"/>
          <w:sz w:val="21"/>
          <w:szCs w:val="21"/>
        </w:rPr>
        <w:t>2015</w:t>
      </w:r>
      <w:r w:rsidR="004A31F3">
        <w:rPr>
          <w:rFonts w:ascii="宋体" w:eastAsia="宋体" w:hAnsi="宋体" w:hint="eastAsia"/>
          <w:color w:val="333333"/>
          <w:sz w:val="21"/>
          <w:szCs w:val="21"/>
        </w:rPr>
        <w:t>年</w:t>
      </w:r>
      <w:r>
        <w:rPr>
          <w:rFonts w:ascii="宋体" w:eastAsia="宋体" w:hAnsi="宋体" w:hint="eastAsia"/>
          <w:color w:val="333333"/>
          <w:sz w:val="21"/>
          <w:szCs w:val="21"/>
        </w:rPr>
        <w:t>10</w:t>
      </w:r>
      <w:r w:rsidR="004A31F3">
        <w:rPr>
          <w:rFonts w:ascii="宋体" w:eastAsia="宋体" w:hAnsi="宋体" w:hint="eastAsia"/>
          <w:color w:val="333333"/>
          <w:sz w:val="21"/>
          <w:szCs w:val="21"/>
        </w:rPr>
        <w:t>月</w:t>
      </w:r>
      <w:r>
        <w:rPr>
          <w:rFonts w:ascii="宋体" w:eastAsia="宋体" w:hAnsi="宋体" w:hint="eastAsia"/>
          <w:color w:val="333333"/>
          <w:sz w:val="21"/>
          <w:szCs w:val="21"/>
        </w:rPr>
        <w:t>17</w:t>
      </w:r>
      <w:r w:rsidR="004A31F3">
        <w:rPr>
          <w:rFonts w:ascii="宋体" w:eastAsia="宋体" w:hAnsi="宋体" w:hint="eastAsia"/>
          <w:color w:val="333333"/>
          <w:sz w:val="21"/>
          <w:szCs w:val="21"/>
        </w:rPr>
        <w:t>日</w:t>
      </w:r>
    </w:p>
    <w:p w14:paraId="3F8C1740" w14:textId="77777777" w:rsidR="000A73AF" w:rsidRDefault="004A31F3" w:rsidP="00312D04">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附：</w:t>
      </w:r>
    </w:p>
    <w:p w14:paraId="7C64CA4A" w14:textId="77777777" w:rsidR="0007640C" w:rsidRDefault="000A73AF" w:rsidP="00312D04">
      <w:pPr>
        <w:pStyle w:val="a3"/>
        <w:shd w:val="clear" w:color="auto" w:fill="FFFFFF"/>
        <w:spacing w:before="0" w:beforeAutospacing="0" w:after="0" w:afterAutospacing="0" w:line="390" w:lineRule="atLeast"/>
        <w:ind w:firstLine="480"/>
        <w:rPr>
          <w:rFonts w:ascii="宋体" w:eastAsia="宋体" w:hAnsi="宋体"/>
          <w:color w:val="333333"/>
          <w:sz w:val="21"/>
          <w:szCs w:val="21"/>
        </w:rPr>
      </w:pPr>
      <w:r>
        <w:rPr>
          <w:rFonts w:ascii="宋体" w:eastAsia="宋体" w:hAnsi="宋体" w:hint="eastAsia"/>
          <w:color w:val="333333"/>
          <w:sz w:val="21"/>
          <w:szCs w:val="21"/>
        </w:rPr>
        <w:t>1.</w:t>
      </w:r>
      <w:r w:rsidR="004A31F3">
        <w:rPr>
          <w:rFonts w:ascii="宋体" w:eastAsia="宋体" w:hAnsi="宋体" w:hint="eastAsia"/>
          <w:color w:val="333333"/>
          <w:sz w:val="21"/>
          <w:szCs w:val="21"/>
        </w:rPr>
        <w:t>本</w:t>
      </w:r>
      <w:r w:rsidR="00623A3E">
        <w:rPr>
          <w:rFonts w:ascii="宋体" w:eastAsia="宋体" w:hAnsi="宋体" w:hint="eastAsia"/>
          <w:color w:val="333333"/>
          <w:sz w:val="21"/>
          <w:szCs w:val="21"/>
        </w:rPr>
        <w:t>起诉</w:t>
      </w:r>
      <w:r w:rsidR="004A31F3">
        <w:rPr>
          <w:rFonts w:ascii="宋体" w:eastAsia="宋体" w:hAnsi="宋体" w:hint="eastAsia"/>
          <w:color w:val="333333"/>
          <w:sz w:val="21"/>
          <w:szCs w:val="21"/>
        </w:rPr>
        <w:t>状副本二份</w:t>
      </w:r>
    </w:p>
    <w:p w14:paraId="41B16322" w14:textId="77777777" w:rsidR="000455D6" w:rsidRDefault="000A73AF" w:rsidP="00312D04">
      <w:pPr>
        <w:pStyle w:val="a3"/>
        <w:shd w:val="clear" w:color="auto" w:fill="FFFFFF"/>
        <w:spacing w:before="0" w:beforeAutospacing="0" w:after="0" w:afterAutospacing="0" w:line="390" w:lineRule="atLeast"/>
        <w:ind w:firstLine="480"/>
        <w:rPr>
          <w:ins w:id="82" w:author="zhaor" w:date="2015-10-17T18:32:00Z"/>
          <w:rFonts w:ascii="宋体" w:eastAsia="宋体" w:hAnsi="宋体"/>
          <w:color w:val="333333"/>
          <w:sz w:val="21"/>
          <w:szCs w:val="21"/>
        </w:rPr>
      </w:pPr>
      <w:r>
        <w:rPr>
          <w:rFonts w:ascii="宋体" w:eastAsia="宋体" w:hAnsi="宋体" w:hint="eastAsia"/>
          <w:color w:val="333333"/>
          <w:sz w:val="21"/>
          <w:szCs w:val="21"/>
        </w:rPr>
        <w:t>2.证据</w:t>
      </w:r>
      <w:r>
        <w:rPr>
          <w:rFonts w:ascii="宋体" w:eastAsia="宋体" w:hAnsi="宋体"/>
          <w:color w:val="333333"/>
          <w:sz w:val="21"/>
          <w:szCs w:val="21"/>
        </w:rPr>
        <w:t>：</w:t>
      </w:r>
    </w:p>
    <w:p w14:paraId="4D34D8B5" w14:textId="77777777" w:rsidR="000455D6" w:rsidRDefault="000455D6" w:rsidP="00312D04">
      <w:pPr>
        <w:pStyle w:val="a3"/>
        <w:shd w:val="clear" w:color="auto" w:fill="FFFFFF"/>
        <w:spacing w:before="0" w:beforeAutospacing="0" w:after="0" w:afterAutospacing="0" w:line="390" w:lineRule="atLeast"/>
        <w:ind w:firstLine="480"/>
        <w:rPr>
          <w:ins w:id="83" w:author="zhaor" w:date="2015-10-17T18:32:00Z"/>
          <w:rFonts w:ascii="宋体" w:eastAsia="宋体" w:hAnsi="宋体"/>
          <w:color w:val="333333"/>
          <w:sz w:val="21"/>
          <w:szCs w:val="21"/>
        </w:rPr>
      </w:pPr>
      <w:ins w:id="84" w:author="zhaor" w:date="2015-10-17T18:32:00Z">
        <w:r>
          <w:rPr>
            <w:rFonts w:ascii="宋体" w:eastAsia="宋体" w:hAnsi="宋体"/>
            <w:color w:val="333333"/>
            <w:sz w:val="21"/>
            <w:szCs w:val="21"/>
          </w:rPr>
          <w:t>①</w:t>
        </w:r>
      </w:ins>
      <w:del w:id="85" w:author="zhaor" w:date="2015-10-17T18:33:00Z">
        <w:r w:rsidR="000A73AF" w:rsidDel="000455D6">
          <w:rPr>
            <w:rFonts w:ascii="宋体" w:eastAsia="宋体" w:hAnsi="宋体" w:hint="eastAsia"/>
            <w:color w:val="333333"/>
            <w:sz w:val="21"/>
            <w:szCs w:val="21"/>
          </w:rPr>
          <w:delText>有</w:delText>
        </w:r>
        <w:r w:rsidR="000A73AF" w:rsidDel="000455D6">
          <w:rPr>
            <w:rFonts w:ascii="宋体" w:eastAsia="宋体" w:hAnsi="宋体"/>
            <w:color w:val="333333"/>
            <w:sz w:val="21"/>
            <w:szCs w:val="21"/>
          </w:rPr>
          <w:delText>养老院签署合同签字</w:delText>
        </w:r>
      </w:del>
      <w:ins w:id="86" w:author="zhaor" w:date="2015-10-17T18:33:00Z">
        <w:r>
          <w:rPr>
            <w:rFonts w:ascii="宋体" w:eastAsia="宋体" w:hAnsi="宋体"/>
            <w:color w:val="333333"/>
            <w:sz w:val="21"/>
            <w:szCs w:val="21"/>
          </w:rPr>
          <w:t>起诉人与被起诉人签署的合同</w:t>
        </w:r>
      </w:ins>
      <w:ins w:id="87" w:author="zhaor" w:date="2015-10-17T18:34:00Z">
        <w:r>
          <w:rPr>
            <w:rFonts w:ascii="宋体" w:eastAsia="宋体" w:hAnsi="宋体"/>
            <w:color w:val="333333"/>
            <w:sz w:val="21"/>
            <w:szCs w:val="21"/>
          </w:rPr>
          <w:t>原件及复印件</w:t>
        </w:r>
      </w:ins>
      <w:ins w:id="88" w:author="zhaor" w:date="2015-10-17T18:32:00Z">
        <w:r>
          <w:rPr>
            <w:rFonts w:ascii="宋体" w:eastAsia="宋体" w:hAnsi="宋体"/>
            <w:color w:val="333333"/>
            <w:sz w:val="21"/>
            <w:szCs w:val="21"/>
          </w:rPr>
          <w:t>，证明双方存在真实有效的合同关系</w:t>
        </w:r>
      </w:ins>
      <w:r w:rsidR="000A73AF">
        <w:rPr>
          <w:rFonts w:ascii="宋体" w:eastAsia="宋体" w:hAnsi="宋体" w:hint="eastAsia"/>
          <w:color w:val="333333"/>
          <w:sz w:val="21"/>
          <w:szCs w:val="21"/>
        </w:rPr>
        <w:t>。</w:t>
      </w:r>
    </w:p>
    <w:p w14:paraId="7F6A6AEC" w14:textId="77777777" w:rsidR="000455D6" w:rsidRDefault="000455D6" w:rsidP="00312D04">
      <w:pPr>
        <w:pStyle w:val="a3"/>
        <w:shd w:val="clear" w:color="auto" w:fill="FFFFFF"/>
        <w:spacing w:before="0" w:beforeAutospacing="0" w:after="0" w:afterAutospacing="0" w:line="390" w:lineRule="atLeast"/>
        <w:ind w:firstLine="480"/>
        <w:rPr>
          <w:ins w:id="89" w:author="zhaor" w:date="2015-10-17T18:35:00Z"/>
          <w:rFonts w:ascii="宋体" w:eastAsia="宋体" w:hAnsi="宋体"/>
          <w:color w:val="333333"/>
          <w:sz w:val="21"/>
          <w:szCs w:val="21"/>
        </w:rPr>
      </w:pPr>
      <w:ins w:id="90" w:author="zhaor" w:date="2015-10-17T18:32:00Z">
        <w:r>
          <w:rPr>
            <w:rFonts w:ascii="宋体" w:eastAsia="宋体" w:hAnsi="宋体"/>
            <w:color w:val="333333"/>
            <w:sz w:val="21"/>
            <w:szCs w:val="21"/>
          </w:rPr>
          <w:t>②</w:t>
        </w:r>
      </w:ins>
      <w:ins w:id="91" w:author="zhaor" w:date="2015-10-17T18:34:00Z">
        <w:r>
          <w:rPr>
            <w:rFonts w:ascii="宋体" w:eastAsia="宋体" w:hAnsi="宋体"/>
            <w:color w:val="333333"/>
            <w:sz w:val="21"/>
            <w:szCs w:val="21"/>
          </w:rPr>
          <w:t>被起诉人所在托老所出具的</w:t>
        </w:r>
      </w:ins>
      <w:ins w:id="92" w:author="zhaor" w:date="2015-10-17T18:35:00Z">
        <w:r>
          <w:rPr>
            <w:rFonts w:ascii="宋体" w:eastAsia="宋体" w:hAnsi="宋体"/>
            <w:color w:val="333333"/>
            <w:sz w:val="21"/>
            <w:szCs w:val="21"/>
          </w:rPr>
          <w:t>3000元养老费用的收据，证明起诉人已经妥善完成合同义务</w:t>
        </w:r>
      </w:ins>
    </w:p>
    <w:p w14:paraId="3094D167" w14:textId="77777777" w:rsidR="000455D6" w:rsidRDefault="000455D6" w:rsidP="00312D04">
      <w:pPr>
        <w:pStyle w:val="a3"/>
        <w:shd w:val="clear" w:color="auto" w:fill="FFFFFF"/>
        <w:spacing w:before="0" w:beforeAutospacing="0" w:after="0" w:afterAutospacing="0" w:line="390" w:lineRule="atLeast"/>
        <w:ind w:firstLine="480"/>
        <w:rPr>
          <w:ins w:id="93" w:author="zhaor" w:date="2015-10-17T18:36:00Z"/>
          <w:rFonts w:ascii="宋体" w:eastAsia="宋体" w:hAnsi="宋体"/>
          <w:color w:val="333333"/>
          <w:sz w:val="21"/>
          <w:szCs w:val="21"/>
        </w:rPr>
      </w:pPr>
      <w:ins w:id="94" w:author="zhaor" w:date="2015-10-17T18:35:00Z">
        <w:r>
          <w:rPr>
            <w:rFonts w:ascii="宋体" w:eastAsia="宋体" w:hAnsi="宋体"/>
            <w:color w:val="333333"/>
            <w:sz w:val="21"/>
            <w:szCs w:val="21"/>
          </w:rPr>
          <w:t>③</w:t>
        </w:r>
      </w:ins>
      <w:ins w:id="95" w:author="zhaor" w:date="2015-10-17T18:32:00Z">
        <w:r>
          <w:rPr>
            <w:rFonts w:ascii="宋体" w:eastAsia="宋体" w:hAnsi="宋体"/>
            <w:color w:val="333333"/>
            <w:sz w:val="21"/>
            <w:szCs w:val="21"/>
          </w:rPr>
          <w:t>托老所</w:t>
        </w:r>
      </w:ins>
      <w:r w:rsidR="000A73AF">
        <w:rPr>
          <w:rFonts w:ascii="宋体" w:eastAsia="宋体" w:hAnsi="宋体"/>
          <w:color w:val="333333"/>
          <w:sz w:val="21"/>
          <w:szCs w:val="21"/>
        </w:rPr>
        <w:t>医院医生的</w:t>
      </w:r>
      <w:r w:rsidR="000A73AF">
        <w:rPr>
          <w:rFonts w:ascii="宋体" w:eastAsia="宋体" w:hAnsi="宋体" w:hint="eastAsia"/>
          <w:color w:val="333333"/>
          <w:sz w:val="21"/>
          <w:szCs w:val="21"/>
        </w:rPr>
        <w:t>诊断</w:t>
      </w:r>
      <w:r w:rsidR="000A73AF">
        <w:rPr>
          <w:rFonts w:ascii="宋体" w:eastAsia="宋体" w:hAnsi="宋体"/>
          <w:color w:val="333333"/>
          <w:sz w:val="21"/>
          <w:szCs w:val="21"/>
        </w:rPr>
        <w:t>报告及检查费、医药费、护理费等详细</w:t>
      </w:r>
      <w:r w:rsidR="000A73AF">
        <w:rPr>
          <w:rFonts w:ascii="宋体" w:eastAsia="宋体" w:hAnsi="宋体" w:hint="eastAsia"/>
          <w:color w:val="333333"/>
          <w:sz w:val="21"/>
          <w:szCs w:val="21"/>
        </w:rPr>
        <w:t>发</w:t>
      </w:r>
      <w:r w:rsidR="000A73AF">
        <w:rPr>
          <w:rFonts w:ascii="宋体" w:eastAsia="宋体" w:hAnsi="宋体"/>
          <w:color w:val="333333"/>
          <w:sz w:val="21"/>
          <w:szCs w:val="21"/>
        </w:rPr>
        <w:t>票</w:t>
      </w:r>
      <w:r w:rsidR="000A73AF">
        <w:rPr>
          <w:rFonts w:ascii="宋体" w:eastAsia="宋体" w:hAnsi="宋体" w:hint="eastAsia"/>
          <w:color w:val="333333"/>
          <w:sz w:val="21"/>
          <w:szCs w:val="21"/>
        </w:rPr>
        <w:t>，</w:t>
      </w:r>
      <w:ins w:id="96" w:author="zhaor" w:date="2015-10-17T18:35:00Z">
        <w:r>
          <w:rPr>
            <w:rFonts w:ascii="宋体" w:eastAsia="宋体" w:hAnsi="宋体" w:hint="eastAsia"/>
            <w:color w:val="333333"/>
            <w:sz w:val="21"/>
            <w:szCs w:val="21"/>
          </w:rPr>
          <w:t>证明起诉人的实际</w:t>
        </w:r>
      </w:ins>
      <w:ins w:id="97" w:author="zhaor" w:date="2015-10-17T18:36:00Z">
        <w:r>
          <w:rPr>
            <w:rFonts w:ascii="宋体" w:eastAsia="宋体" w:hAnsi="宋体" w:hint="eastAsia"/>
            <w:color w:val="333333"/>
            <w:sz w:val="21"/>
            <w:szCs w:val="21"/>
          </w:rPr>
          <w:t>损失</w:t>
        </w:r>
      </w:ins>
    </w:p>
    <w:p w14:paraId="58322506" w14:textId="77777777" w:rsidR="000A73AF" w:rsidRPr="00312D04" w:rsidRDefault="000455D6" w:rsidP="00312D04">
      <w:pPr>
        <w:pStyle w:val="a3"/>
        <w:shd w:val="clear" w:color="auto" w:fill="FFFFFF"/>
        <w:spacing w:before="0" w:beforeAutospacing="0" w:after="0" w:afterAutospacing="0" w:line="390" w:lineRule="atLeast"/>
        <w:ind w:firstLine="480"/>
        <w:rPr>
          <w:rFonts w:ascii="宋体" w:eastAsia="宋体" w:hAnsi="宋体"/>
          <w:color w:val="333333"/>
          <w:sz w:val="21"/>
          <w:szCs w:val="21"/>
        </w:rPr>
      </w:pPr>
      <w:ins w:id="98" w:author="zhaor" w:date="2015-10-17T18:36:00Z">
        <w:r>
          <w:rPr>
            <w:rFonts w:ascii="宋体" w:eastAsia="宋体" w:hAnsi="宋体"/>
            <w:color w:val="333333"/>
            <w:sz w:val="21"/>
            <w:szCs w:val="21"/>
          </w:rPr>
          <w:t>④起诉人亲属与被起诉人</w:t>
        </w:r>
      </w:ins>
      <w:r w:rsidR="000A73AF">
        <w:rPr>
          <w:rFonts w:ascii="宋体" w:eastAsia="宋体" w:hAnsi="宋体" w:hint="eastAsia"/>
          <w:color w:val="333333"/>
          <w:sz w:val="21"/>
          <w:szCs w:val="21"/>
        </w:rPr>
        <w:t>协调</w:t>
      </w:r>
      <w:r w:rsidR="000A73AF">
        <w:rPr>
          <w:rFonts w:ascii="宋体" w:eastAsia="宋体" w:hAnsi="宋体"/>
          <w:color w:val="333333"/>
          <w:sz w:val="21"/>
          <w:szCs w:val="21"/>
        </w:rPr>
        <w:t>时的录音</w:t>
      </w:r>
      <w:del w:id="99" w:author="zhaor" w:date="2015-10-17T18:36:00Z">
        <w:r w:rsidR="000A73AF" w:rsidDel="000455D6">
          <w:rPr>
            <w:rFonts w:ascii="宋体" w:eastAsia="宋体" w:hAnsi="宋体"/>
            <w:color w:val="333333"/>
            <w:sz w:val="21"/>
            <w:szCs w:val="21"/>
          </w:rPr>
          <w:delText>等</w:delText>
        </w:r>
      </w:del>
      <w:ins w:id="100" w:author="zhaor" w:date="2015-10-17T18:36:00Z">
        <w:r>
          <w:rPr>
            <w:rFonts w:ascii="宋体" w:eastAsia="宋体" w:hAnsi="宋体"/>
            <w:color w:val="333333"/>
            <w:sz w:val="21"/>
            <w:szCs w:val="21"/>
          </w:rPr>
          <w:t>，证明被起诉人承认起诉人是在托老所期间摔倒受伤的</w:t>
        </w:r>
      </w:ins>
      <w:r w:rsidR="000A73AF">
        <w:rPr>
          <w:rFonts w:ascii="宋体" w:eastAsia="宋体" w:hAnsi="宋体"/>
          <w:color w:val="333333"/>
          <w:sz w:val="21"/>
          <w:szCs w:val="21"/>
        </w:rPr>
        <w:t>；</w:t>
      </w:r>
    </w:p>
    <w:sectPr w:rsidR="000A73AF" w:rsidRPr="00312D0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zhaor" w:date="2015-10-18T19:01:00Z" w:initials="z">
    <w:p w14:paraId="7AAC8B9F" w14:textId="77777777" w:rsidR="00BF769A" w:rsidRPr="00BF769A" w:rsidRDefault="00BF769A" w:rsidP="00BF769A">
      <w:pPr>
        <w:shd w:val="clear" w:color="auto" w:fill="FFFFFF"/>
        <w:spacing w:before="100" w:beforeAutospacing="1" w:after="100" w:afterAutospacing="1" w:line="375" w:lineRule="atLeast"/>
        <w:ind w:firstLine="450"/>
        <w:rPr>
          <w:rFonts w:ascii="宋体" w:eastAsia="宋体" w:hAnsi="宋体" w:cs="宋体"/>
          <w:color w:val="000000"/>
          <w:sz w:val="21"/>
          <w:szCs w:val="21"/>
        </w:rPr>
      </w:pPr>
      <w:r>
        <w:rPr>
          <w:rStyle w:val="a7"/>
        </w:rPr>
        <w:annotationRef/>
      </w:r>
      <w:r>
        <w:rPr>
          <w:rFonts w:ascii="宋体" w:eastAsia="宋体" w:hAnsi="宋体" w:cs="宋体" w:hint="eastAsia"/>
          <w:color w:val="2C6DAF"/>
          <w:sz w:val="21"/>
          <w:szCs w:val="21"/>
        </w:rPr>
        <w:t>合同法：</w:t>
      </w:r>
      <w:r w:rsidRPr="00BF769A">
        <w:rPr>
          <w:rFonts w:ascii="宋体" w:eastAsia="宋体" w:hAnsi="宋体" w:cs="宋体" w:hint="eastAsia"/>
          <w:color w:val="2C6DAF"/>
          <w:sz w:val="21"/>
          <w:szCs w:val="21"/>
        </w:rPr>
        <w:t>第三十九条</w:t>
      </w:r>
      <w:r w:rsidRPr="00BF769A">
        <w:rPr>
          <w:rFonts w:ascii="宋体" w:eastAsia="宋体" w:hAnsi="宋体" w:cs="宋体" w:hint="eastAsia"/>
          <w:color w:val="000000"/>
          <w:sz w:val="21"/>
          <w:szCs w:val="21"/>
        </w:rPr>
        <w:t xml:space="preserve">　采用格式条款订立合同的，提供格式条款的一方应当遵循公平原则确定当事人之间的权利和义务，并采取合理的方式提请对方注意免除或者限制其责任的条款，按照对方的要求，对该条款予以说明。</w:t>
      </w:r>
    </w:p>
    <w:p w14:paraId="4875512A" w14:textId="77777777" w:rsidR="00BF769A" w:rsidRPr="00BF769A" w:rsidRDefault="00BF769A" w:rsidP="00BF769A">
      <w:pPr>
        <w:shd w:val="clear" w:color="auto" w:fill="FFFFFF"/>
        <w:spacing w:before="100" w:beforeAutospacing="1" w:after="100" w:afterAutospacing="1" w:line="375" w:lineRule="atLeast"/>
        <w:ind w:firstLine="450"/>
        <w:rPr>
          <w:rFonts w:ascii="宋体" w:eastAsia="宋体" w:hAnsi="宋体" w:cs="宋体"/>
          <w:color w:val="000000"/>
          <w:sz w:val="21"/>
          <w:szCs w:val="21"/>
        </w:rPr>
      </w:pPr>
      <w:r w:rsidRPr="00BF769A">
        <w:rPr>
          <w:rFonts w:ascii="宋体" w:eastAsia="宋体" w:hAnsi="宋体" w:cs="宋体" w:hint="eastAsia"/>
          <w:color w:val="000000"/>
          <w:sz w:val="21"/>
          <w:szCs w:val="21"/>
        </w:rPr>
        <w:t>格式条款是当事人为了重复使用而预先拟定，并在订立合同时未与对方协商的条款。</w:t>
      </w:r>
    </w:p>
    <w:p w14:paraId="57B7A294" w14:textId="77777777" w:rsidR="00BF769A" w:rsidRPr="00BF769A" w:rsidRDefault="00BF769A" w:rsidP="00BF769A">
      <w:pPr>
        <w:shd w:val="clear" w:color="auto" w:fill="FFFFFF"/>
        <w:spacing w:before="100" w:beforeAutospacing="1" w:after="100" w:afterAutospacing="1" w:line="375" w:lineRule="atLeast"/>
        <w:ind w:firstLine="450"/>
        <w:rPr>
          <w:rFonts w:ascii="宋体" w:eastAsia="宋体" w:hAnsi="宋体" w:cs="宋体"/>
          <w:color w:val="000000"/>
          <w:sz w:val="21"/>
          <w:szCs w:val="21"/>
        </w:rPr>
      </w:pPr>
      <w:r w:rsidRPr="00BF769A">
        <w:rPr>
          <w:rFonts w:ascii="宋体" w:eastAsia="宋体" w:hAnsi="宋体" w:cs="宋体" w:hint="eastAsia"/>
          <w:color w:val="2C6DAF"/>
          <w:sz w:val="21"/>
          <w:szCs w:val="21"/>
        </w:rPr>
        <w:t>第四十条</w:t>
      </w:r>
      <w:r w:rsidRPr="00BF769A">
        <w:rPr>
          <w:rFonts w:ascii="宋体" w:eastAsia="宋体" w:hAnsi="宋体" w:cs="宋体" w:hint="eastAsia"/>
          <w:color w:val="000000"/>
          <w:sz w:val="21"/>
          <w:szCs w:val="21"/>
        </w:rPr>
        <w:t xml:space="preserve">　格式条款具有本法第五十二条和第五十三条规定情形的，或者提供格式条款一方免除其责任、加重对方责任、排除对方主要权利的，该条款无效。</w:t>
      </w:r>
    </w:p>
    <w:p w14:paraId="3AE4FE4E" w14:textId="77777777" w:rsidR="00BF769A" w:rsidRPr="00BF769A" w:rsidRDefault="00BF769A">
      <w:pPr>
        <w:pStyle w:val="a8"/>
      </w:pPr>
      <w:r>
        <w:t>我们可以认为</w:t>
      </w:r>
      <w:r>
        <w:t>“</w:t>
      </w:r>
      <w:r>
        <w:t>妥善照顾起诉人的生活起居，使其在托老所期间能够能得到家人般的照顾</w:t>
      </w:r>
      <w:r>
        <w:t>”</w:t>
      </w:r>
      <w:r>
        <w:t>是托老所的主要合同义务，对方采用格式条款的方式企图免除自己的主要合同义务该合同条款无效，不能成为对方不支付医药费的借口</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E4FE4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45004"/>
    <w:multiLevelType w:val="hybridMultilevel"/>
    <w:tmpl w:val="DCC4FEF0"/>
    <w:lvl w:ilvl="0" w:tplc="6000391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0299544E"/>
    <w:multiLevelType w:val="hybridMultilevel"/>
    <w:tmpl w:val="21227A36"/>
    <w:lvl w:ilvl="0" w:tplc="FC2E1C1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22CE72BA"/>
    <w:multiLevelType w:val="hybridMultilevel"/>
    <w:tmpl w:val="D132ECE0"/>
    <w:lvl w:ilvl="0" w:tplc="8C18F3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6B13A34"/>
    <w:multiLevelType w:val="hybridMultilevel"/>
    <w:tmpl w:val="F7B2F678"/>
    <w:lvl w:ilvl="0" w:tplc="2EA60C94">
      <w:start w:val="1"/>
      <w:numFmt w:val="japaneseCounting"/>
      <w:lvlText w:val="%1、"/>
      <w:lvlJc w:val="left"/>
      <w:pPr>
        <w:ind w:left="900" w:hanging="4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aor">
    <w15:presenceInfo w15:providerId="None" w15:userId="zhaor"/>
  </w15:person>
  <w15:person w15:author="Albert Einstien">
    <w15:presenceInfo w15:providerId="None" w15:userId="Albert Einsti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1F3"/>
    <w:rsid w:val="000455D6"/>
    <w:rsid w:val="000A73AF"/>
    <w:rsid w:val="00103DF4"/>
    <w:rsid w:val="002263F2"/>
    <w:rsid w:val="002C59B7"/>
    <w:rsid w:val="00312D04"/>
    <w:rsid w:val="00364B1E"/>
    <w:rsid w:val="003B41F6"/>
    <w:rsid w:val="003E0392"/>
    <w:rsid w:val="003F46F4"/>
    <w:rsid w:val="004A31F3"/>
    <w:rsid w:val="004C2B14"/>
    <w:rsid w:val="005A1DCA"/>
    <w:rsid w:val="005C21C7"/>
    <w:rsid w:val="00623A3E"/>
    <w:rsid w:val="007034FA"/>
    <w:rsid w:val="007F7753"/>
    <w:rsid w:val="008C0FE1"/>
    <w:rsid w:val="00936421"/>
    <w:rsid w:val="009E0F7A"/>
    <w:rsid w:val="00A365B9"/>
    <w:rsid w:val="00A50226"/>
    <w:rsid w:val="00BF769A"/>
    <w:rsid w:val="00C14D1C"/>
    <w:rsid w:val="00D359F6"/>
    <w:rsid w:val="00E03CE3"/>
    <w:rsid w:val="00EA05A3"/>
    <w:rsid w:val="00EE4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B949"/>
  <w15:chartTrackingRefBased/>
  <w15:docId w15:val="{F6FEFEDB-EE83-4D01-A138-C04B80E9F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A31F3"/>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4A31F3"/>
    <w:rPr>
      <w:color w:val="0000FF"/>
      <w:u w:val="single"/>
    </w:rPr>
  </w:style>
  <w:style w:type="paragraph" w:styleId="a5">
    <w:name w:val="Salutation"/>
    <w:basedOn w:val="a"/>
    <w:next w:val="a"/>
    <w:link w:val="Char"/>
    <w:uiPriority w:val="99"/>
    <w:unhideWhenUsed/>
    <w:rsid w:val="00312D04"/>
    <w:rPr>
      <w:rFonts w:ascii="宋体" w:eastAsia="宋体" w:hAnsi="宋体" w:cs="Times New Roman"/>
      <w:color w:val="333333"/>
      <w:sz w:val="21"/>
      <w:szCs w:val="21"/>
    </w:rPr>
  </w:style>
  <w:style w:type="character" w:customStyle="1" w:styleId="Char">
    <w:name w:val="称呼 Char"/>
    <w:basedOn w:val="a0"/>
    <w:link w:val="a5"/>
    <w:uiPriority w:val="99"/>
    <w:rsid w:val="00312D04"/>
    <w:rPr>
      <w:rFonts w:ascii="宋体" w:eastAsia="宋体" w:hAnsi="宋体" w:cs="Times New Roman"/>
      <w:color w:val="333333"/>
      <w:sz w:val="21"/>
      <w:szCs w:val="21"/>
    </w:rPr>
  </w:style>
  <w:style w:type="paragraph" w:styleId="a6">
    <w:name w:val="Closing"/>
    <w:basedOn w:val="a"/>
    <w:link w:val="Char0"/>
    <w:uiPriority w:val="99"/>
    <w:unhideWhenUsed/>
    <w:rsid w:val="00312D04"/>
    <w:pPr>
      <w:spacing w:after="0" w:line="240" w:lineRule="auto"/>
      <w:ind w:left="4252"/>
    </w:pPr>
    <w:rPr>
      <w:rFonts w:ascii="宋体" w:eastAsia="宋体" w:hAnsi="宋体" w:cs="Times New Roman"/>
      <w:color w:val="333333"/>
      <w:sz w:val="21"/>
      <w:szCs w:val="21"/>
    </w:rPr>
  </w:style>
  <w:style w:type="character" w:customStyle="1" w:styleId="Char0">
    <w:name w:val="结束语 Char"/>
    <w:basedOn w:val="a0"/>
    <w:link w:val="a6"/>
    <w:uiPriority w:val="99"/>
    <w:rsid w:val="00312D04"/>
    <w:rPr>
      <w:rFonts w:ascii="宋体" w:eastAsia="宋体" w:hAnsi="宋体" w:cs="Times New Roman"/>
      <w:color w:val="333333"/>
      <w:sz w:val="21"/>
      <w:szCs w:val="21"/>
    </w:rPr>
  </w:style>
  <w:style w:type="character" w:styleId="a7">
    <w:name w:val="annotation reference"/>
    <w:basedOn w:val="a0"/>
    <w:uiPriority w:val="99"/>
    <w:semiHidden/>
    <w:unhideWhenUsed/>
    <w:rsid w:val="00BF769A"/>
    <w:rPr>
      <w:sz w:val="21"/>
      <w:szCs w:val="21"/>
    </w:rPr>
  </w:style>
  <w:style w:type="paragraph" w:styleId="a8">
    <w:name w:val="annotation text"/>
    <w:basedOn w:val="a"/>
    <w:link w:val="Char1"/>
    <w:uiPriority w:val="99"/>
    <w:semiHidden/>
    <w:unhideWhenUsed/>
    <w:rsid w:val="00BF769A"/>
  </w:style>
  <w:style w:type="character" w:customStyle="1" w:styleId="Char1">
    <w:name w:val="批注文字 Char"/>
    <w:basedOn w:val="a0"/>
    <w:link w:val="a8"/>
    <w:uiPriority w:val="99"/>
    <w:semiHidden/>
    <w:rsid w:val="00BF769A"/>
  </w:style>
  <w:style w:type="paragraph" w:styleId="a9">
    <w:name w:val="annotation subject"/>
    <w:basedOn w:val="a8"/>
    <w:next w:val="a8"/>
    <w:link w:val="Char2"/>
    <w:uiPriority w:val="99"/>
    <w:semiHidden/>
    <w:unhideWhenUsed/>
    <w:rsid w:val="00BF769A"/>
    <w:rPr>
      <w:b/>
      <w:bCs/>
    </w:rPr>
  </w:style>
  <w:style w:type="character" w:customStyle="1" w:styleId="Char2">
    <w:name w:val="批注主题 Char"/>
    <w:basedOn w:val="Char1"/>
    <w:link w:val="a9"/>
    <w:uiPriority w:val="99"/>
    <w:semiHidden/>
    <w:rsid w:val="00BF769A"/>
    <w:rPr>
      <w:b/>
      <w:bCs/>
    </w:rPr>
  </w:style>
  <w:style w:type="paragraph" w:styleId="aa">
    <w:name w:val="Balloon Text"/>
    <w:basedOn w:val="a"/>
    <w:link w:val="Char3"/>
    <w:uiPriority w:val="99"/>
    <w:semiHidden/>
    <w:unhideWhenUsed/>
    <w:rsid w:val="00BF769A"/>
    <w:pPr>
      <w:spacing w:after="0" w:line="240" w:lineRule="auto"/>
    </w:pPr>
    <w:rPr>
      <w:sz w:val="18"/>
      <w:szCs w:val="18"/>
    </w:rPr>
  </w:style>
  <w:style w:type="character" w:customStyle="1" w:styleId="Char3">
    <w:name w:val="批注框文本 Char"/>
    <w:basedOn w:val="a0"/>
    <w:link w:val="aa"/>
    <w:uiPriority w:val="99"/>
    <w:semiHidden/>
    <w:rsid w:val="00BF769A"/>
    <w:rPr>
      <w:sz w:val="18"/>
      <w:szCs w:val="18"/>
    </w:rPr>
  </w:style>
  <w:style w:type="character" w:customStyle="1" w:styleId="f-article-txt-fb1">
    <w:name w:val="f-article-txt-fb1"/>
    <w:basedOn w:val="a0"/>
    <w:rsid w:val="00BF769A"/>
    <w:rPr>
      <w:color w:val="2C6D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330854">
      <w:bodyDiv w:val="1"/>
      <w:marLeft w:val="0"/>
      <w:marRight w:val="0"/>
      <w:marTop w:val="0"/>
      <w:marBottom w:val="0"/>
      <w:divBdr>
        <w:top w:val="none" w:sz="0" w:space="0" w:color="auto"/>
        <w:left w:val="none" w:sz="0" w:space="0" w:color="auto"/>
        <w:bottom w:val="none" w:sz="0" w:space="0" w:color="auto"/>
        <w:right w:val="none" w:sz="0" w:space="0" w:color="auto"/>
      </w:divBdr>
    </w:div>
    <w:div w:id="1936202494">
      <w:bodyDiv w:val="1"/>
      <w:marLeft w:val="0"/>
      <w:marRight w:val="0"/>
      <w:marTop w:val="0"/>
      <w:marBottom w:val="0"/>
      <w:divBdr>
        <w:top w:val="none" w:sz="0" w:space="0" w:color="auto"/>
        <w:left w:val="none" w:sz="0" w:space="0" w:color="auto"/>
        <w:bottom w:val="none" w:sz="0" w:space="0" w:color="auto"/>
        <w:right w:val="none" w:sz="0" w:space="0" w:color="auto"/>
      </w:divBdr>
      <w:divsChild>
        <w:div w:id="1656177571">
          <w:marLeft w:val="0"/>
          <w:marRight w:val="0"/>
          <w:marTop w:val="0"/>
          <w:marBottom w:val="0"/>
          <w:divBdr>
            <w:top w:val="none" w:sz="0" w:space="0" w:color="auto"/>
            <w:left w:val="none" w:sz="0" w:space="0" w:color="auto"/>
            <w:bottom w:val="none" w:sz="0" w:space="0" w:color="auto"/>
            <w:right w:val="none" w:sz="0" w:space="0" w:color="auto"/>
          </w:divBdr>
          <w:divsChild>
            <w:div w:id="2013409516">
              <w:marLeft w:val="0"/>
              <w:marRight w:val="0"/>
              <w:marTop w:val="0"/>
              <w:marBottom w:val="0"/>
              <w:divBdr>
                <w:top w:val="none" w:sz="0" w:space="0" w:color="auto"/>
                <w:left w:val="none" w:sz="0" w:space="0" w:color="auto"/>
                <w:bottom w:val="none" w:sz="0" w:space="0" w:color="auto"/>
                <w:right w:val="none" w:sz="0" w:space="0" w:color="auto"/>
              </w:divBdr>
              <w:divsChild>
                <w:div w:id="355736781">
                  <w:marLeft w:val="0"/>
                  <w:marRight w:val="0"/>
                  <w:marTop w:val="0"/>
                  <w:marBottom w:val="0"/>
                  <w:divBdr>
                    <w:top w:val="single" w:sz="6" w:space="5" w:color="ECECEC"/>
                    <w:left w:val="single" w:sz="6" w:space="11" w:color="ECECEC"/>
                    <w:bottom w:val="single" w:sz="6" w:space="0" w:color="ECECEC"/>
                    <w:right w:val="single" w:sz="6" w:space="11" w:color="ECECEC"/>
                  </w:divBdr>
                  <w:divsChild>
                    <w:div w:id="622686200">
                      <w:marLeft w:val="0"/>
                      <w:marRight w:val="0"/>
                      <w:marTop w:val="0"/>
                      <w:marBottom w:val="0"/>
                      <w:divBdr>
                        <w:top w:val="none" w:sz="0" w:space="0" w:color="auto"/>
                        <w:left w:val="none" w:sz="0" w:space="0" w:color="auto"/>
                        <w:bottom w:val="none" w:sz="0" w:space="0" w:color="auto"/>
                        <w:right w:val="none" w:sz="0" w:space="0" w:color="auto"/>
                      </w:divBdr>
                      <w:divsChild>
                        <w:div w:id="142784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347</Words>
  <Characters>1978</Characters>
  <Application>Microsoft Office Word</Application>
  <DocSecurity>0</DocSecurity>
  <Lines>16</Lines>
  <Paragraphs>4</Paragraphs>
  <ScaleCrop>false</ScaleCrop>
  <Company>Tsinghua University</Company>
  <LinksUpToDate>false</LinksUpToDate>
  <CharactersWithSpaces>2321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Einstien</dc:creator>
  <cp:keywords/>
  <dc:description/>
  <cp:lastModifiedBy>Albert Einstien</cp:lastModifiedBy>
  <cp:revision>15</cp:revision>
  <dcterms:created xsi:type="dcterms:W3CDTF">2015-10-17T02:31:00Z</dcterms:created>
  <dcterms:modified xsi:type="dcterms:W3CDTF">2015-10-19T07:49:00Z</dcterms:modified>
</cp:coreProperties>
</file>