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5C3A30" w14:textId="77777777" w:rsidR="00953B1A" w:rsidRPr="00EE4850" w:rsidRDefault="00953B1A" w:rsidP="00EE4850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jc w:val="center"/>
        <w:rPr>
          <w:rFonts w:ascii="宋体"/>
          <w:b/>
          <w:color w:val="333333"/>
          <w:sz w:val="21"/>
          <w:szCs w:val="21"/>
        </w:rPr>
      </w:pPr>
      <w:r>
        <w:rPr>
          <w:rFonts w:ascii="宋体" w:hAnsi="宋体" w:hint="eastAsia"/>
          <w:b/>
          <w:color w:val="333333"/>
          <w:sz w:val="21"/>
          <w:szCs w:val="21"/>
        </w:rPr>
        <w:t>民事起</w:t>
      </w:r>
      <w:r w:rsidRPr="00EE4850">
        <w:rPr>
          <w:rFonts w:ascii="宋体" w:hAnsi="宋体" w:hint="eastAsia"/>
          <w:b/>
          <w:color w:val="333333"/>
          <w:sz w:val="21"/>
          <w:szCs w:val="21"/>
        </w:rPr>
        <w:t>诉状</w:t>
      </w:r>
    </w:p>
    <w:p w14:paraId="0430E562" w14:textId="5BDB3B6A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原告：张国兰，女，生于</w:t>
      </w:r>
      <w:r>
        <w:rPr>
          <w:rFonts w:ascii="宋体" w:hAnsi="宋体"/>
          <w:color w:val="333333"/>
          <w:sz w:val="21"/>
          <w:szCs w:val="21"/>
        </w:rPr>
        <w:t>1930</w:t>
      </w:r>
      <w:r>
        <w:rPr>
          <w:rFonts w:ascii="宋体" w:hAnsi="宋体" w:hint="eastAsia"/>
          <w:color w:val="333333"/>
          <w:sz w:val="21"/>
          <w:szCs w:val="21"/>
        </w:rPr>
        <w:t>年，身份证编号</w:t>
      </w:r>
      <w:r w:rsidR="00762E75">
        <w:rPr>
          <w:rFonts w:ascii="宋体" w:hAnsi="宋体" w:hint="eastAsia"/>
          <w:color w:val="333333"/>
          <w:sz w:val="21"/>
          <w:szCs w:val="21"/>
        </w:rPr>
        <w:t>：</w:t>
      </w:r>
      <w:r>
        <w:rPr>
          <w:rFonts w:ascii="宋体" w:hAnsi="宋体" w:hint="eastAsia"/>
          <w:color w:val="333333"/>
          <w:sz w:val="21"/>
          <w:szCs w:val="21"/>
        </w:rPr>
        <w:t>汉族，现住安徽省马鞍山市含山县陶厂镇邵家村。</w:t>
      </w:r>
    </w:p>
    <w:p w14:paraId="62DC9EF1" w14:textId="6E94F1F7" w:rsidR="00953B1A" w:rsidRDefault="00953B1A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法定代理人（监护人）：</w:t>
      </w:r>
      <w:r w:rsidR="00762E75">
        <w:rPr>
          <w:rFonts w:ascii="宋体" w:hAnsi="宋体" w:hint="eastAsia"/>
          <w:color w:val="333333"/>
          <w:sz w:val="21"/>
          <w:szCs w:val="21"/>
        </w:rPr>
        <w:t>邵</w:t>
      </w:r>
      <w:r w:rsidR="00762E75">
        <w:rPr>
          <w:rFonts w:ascii="宋体" w:hAnsi="宋体"/>
          <w:color w:val="333333"/>
          <w:sz w:val="21"/>
          <w:szCs w:val="21"/>
        </w:rPr>
        <w:t>义林，生于</w:t>
      </w:r>
      <w:r w:rsidR="00762E75">
        <w:rPr>
          <w:rFonts w:ascii="宋体" w:hAnsi="宋体" w:hint="eastAsia"/>
          <w:color w:val="333333"/>
          <w:sz w:val="21"/>
          <w:szCs w:val="21"/>
        </w:rPr>
        <w:t>1957年</w:t>
      </w:r>
      <w:r w:rsidR="00762E75">
        <w:rPr>
          <w:rFonts w:ascii="宋体" w:hAnsi="宋体"/>
          <w:color w:val="333333"/>
          <w:sz w:val="21"/>
          <w:szCs w:val="21"/>
        </w:rPr>
        <w:t>，身份证编号：汉族，</w:t>
      </w:r>
      <w:r w:rsidR="00762E75">
        <w:rPr>
          <w:rFonts w:ascii="宋体" w:hAnsi="宋体" w:hint="eastAsia"/>
          <w:color w:val="333333"/>
          <w:sz w:val="21"/>
          <w:szCs w:val="21"/>
        </w:rPr>
        <w:t>现住安徽省马鞍山市含山县陶厂镇邵家村。</w:t>
      </w:r>
      <w:r w:rsidR="00532259">
        <w:rPr>
          <w:rFonts w:ascii="宋体" w:hAnsi="宋体" w:hint="eastAsia"/>
          <w:color w:val="333333"/>
          <w:sz w:val="21"/>
          <w:szCs w:val="21"/>
        </w:rPr>
        <w:t>联系方式</w:t>
      </w:r>
      <w:r w:rsidR="00532259">
        <w:rPr>
          <w:rFonts w:ascii="宋体" w:hAnsi="宋体"/>
          <w:color w:val="333333"/>
          <w:sz w:val="21"/>
          <w:szCs w:val="21"/>
        </w:rPr>
        <w:t>：</w:t>
      </w:r>
      <w:r w:rsidR="00532259">
        <w:rPr>
          <w:rFonts w:ascii="宋体" w:hAnsi="宋体" w:hint="eastAsia"/>
          <w:color w:val="333333"/>
          <w:sz w:val="21"/>
          <w:szCs w:val="21"/>
        </w:rPr>
        <w:t>15856506889</w:t>
      </w:r>
    </w:p>
    <w:p w14:paraId="44CA622F" w14:textId="6F08CDC6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委托代理人：葛俊翔，原告外孙，生于</w:t>
      </w:r>
      <w:smartTag w:uri="urn:schemas-microsoft-com:office:smarttags" w:element="chsdate">
        <w:smartTagPr>
          <w:attr w:name="Year" w:val="1992"/>
          <w:attr w:name="Month" w:val="5"/>
          <w:attr w:name="Day" w:val="6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1992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5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6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 w:rsidR="0063063E">
        <w:rPr>
          <w:rFonts w:ascii="宋体" w:hAnsi="宋体" w:hint="eastAsia"/>
          <w:color w:val="333333"/>
          <w:sz w:val="21"/>
          <w:szCs w:val="21"/>
        </w:rPr>
        <w:t>，身份证编号：342625199205063138，</w:t>
      </w:r>
      <w:r>
        <w:rPr>
          <w:rFonts w:ascii="宋体" w:hAnsi="宋体" w:hint="eastAsia"/>
          <w:color w:val="333333"/>
          <w:sz w:val="21"/>
          <w:szCs w:val="21"/>
        </w:rPr>
        <w:t>汉族，现住北京市清华大学</w:t>
      </w:r>
      <w:r>
        <w:rPr>
          <w:rFonts w:ascii="宋体" w:hAnsi="宋体"/>
          <w:color w:val="333333"/>
          <w:sz w:val="21"/>
          <w:szCs w:val="21"/>
        </w:rPr>
        <w:t>26</w:t>
      </w:r>
      <w:r>
        <w:rPr>
          <w:rFonts w:ascii="宋体" w:hAnsi="宋体" w:hint="eastAsia"/>
          <w:color w:val="333333"/>
          <w:sz w:val="21"/>
          <w:szCs w:val="21"/>
        </w:rPr>
        <w:t>号学生公寓。联系方式：</w:t>
      </w:r>
      <w:r w:rsidR="00762E75">
        <w:rPr>
          <w:rFonts w:ascii="宋体" w:hAnsi="宋体" w:hint="eastAsia"/>
          <w:color w:val="333333"/>
          <w:sz w:val="21"/>
          <w:szCs w:val="21"/>
        </w:rPr>
        <w:t>18810213817</w:t>
      </w:r>
    </w:p>
    <w:p w14:paraId="23258EBA" w14:textId="4A6EA901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被告：和县平安托老所，住所地在安徽省马鞍山市和县姥桥镇，业主于学华，托老所负责人。联系方式：</w:t>
      </w:r>
      <w:r w:rsidR="00B1473B">
        <w:rPr>
          <w:rFonts w:ascii="宋体" w:hAnsi="宋体" w:hint="eastAsia"/>
          <w:color w:val="333333"/>
          <w:sz w:val="21"/>
          <w:szCs w:val="21"/>
        </w:rPr>
        <w:t>15156532541，18315538673</w:t>
      </w:r>
    </w:p>
    <w:p w14:paraId="72E12D64" w14:textId="77777777" w:rsidR="00953B1A" w:rsidRPr="00DA2289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b/>
          <w:color w:val="333333"/>
          <w:sz w:val="21"/>
          <w:szCs w:val="21"/>
        </w:rPr>
      </w:pPr>
      <w:r w:rsidRPr="00DA2289">
        <w:rPr>
          <w:rFonts w:ascii="宋体" w:hAnsi="宋体" w:hint="eastAsia"/>
          <w:b/>
          <w:color w:val="333333"/>
          <w:sz w:val="21"/>
          <w:szCs w:val="21"/>
        </w:rPr>
        <w:t>诉讼请求：</w:t>
      </w:r>
    </w:p>
    <w:p w14:paraId="43973B88" w14:textId="059AA617" w:rsidR="00953B1A" w:rsidRDefault="00953B1A" w:rsidP="00DA22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判令被告赔偿原告全部医疗费</w:t>
      </w:r>
      <w:r w:rsidR="0063063E">
        <w:rPr>
          <w:rFonts w:ascii="宋体" w:hAnsi="宋体"/>
          <w:color w:val="333333"/>
          <w:sz w:val="21"/>
          <w:szCs w:val="21"/>
        </w:rPr>
        <w:t>2713</w:t>
      </w:r>
      <w:r>
        <w:rPr>
          <w:rFonts w:ascii="宋体" w:hAnsi="宋体" w:hint="eastAsia"/>
          <w:color w:val="333333"/>
          <w:sz w:val="21"/>
          <w:szCs w:val="21"/>
        </w:rPr>
        <w:t>元、</w:t>
      </w:r>
      <w:r w:rsidR="00676DF9">
        <w:rPr>
          <w:rFonts w:ascii="宋体" w:hAnsi="宋体" w:hint="eastAsia"/>
          <w:color w:val="333333"/>
          <w:sz w:val="21"/>
          <w:szCs w:val="21"/>
        </w:rPr>
        <w:t>残疾</w:t>
      </w:r>
      <w:r w:rsidR="00676DF9">
        <w:rPr>
          <w:rFonts w:ascii="宋体" w:hAnsi="宋体"/>
          <w:color w:val="333333"/>
          <w:sz w:val="21"/>
          <w:szCs w:val="21"/>
        </w:rPr>
        <w:t>赔偿</w:t>
      </w:r>
      <w:r w:rsidR="00676DF9">
        <w:rPr>
          <w:rFonts w:ascii="宋体" w:hAnsi="宋体" w:hint="eastAsia"/>
          <w:color w:val="333333"/>
          <w:sz w:val="21"/>
          <w:szCs w:val="21"/>
        </w:rPr>
        <w:t>金</w:t>
      </w:r>
      <w:r w:rsidR="008B6A53">
        <w:rPr>
          <w:rFonts w:ascii="宋体" w:hAnsi="宋体" w:hint="eastAsia"/>
          <w:color w:val="333333"/>
          <w:sz w:val="21"/>
          <w:szCs w:val="21"/>
        </w:rPr>
        <w:t>34590</w:t>
      </w:r>
      <w:r w:rsidR="00676DF9">
        <w:rPr>
          <w:rFonts w:ascii="宋体" w:hAnsi="宋体"/>
          <w:color w:val="333333"/>
          <w:sz w:val="21"/>
          <w:szCs w:val="21"/>
        </w:rPr>
        <w:t>元、</w:t>
      </w:r>
      <w:r>
        <w:rPr>
          <w:rFonts w:ascii="宋体" w:hAnsi="宋体" w:hint="eastAsia"/>
          <w:color w:val="333333"/>
          <w:sz w:val="21"/>
          <w:szCs w:val="21"/>
        </w:rPr>
        <w:t>精神损害赔偿</w:t>
      </w:r>
      <w:r w:rsidR="009D2CDA">
        <w:rPr>
          <w:rFonts w:ascii="宋体" w:hAnsi="宋体" w:hint="eastAsia"/>
          <w:color w:val="333333"/>
          <w:sz w:val="21"/>
          <w:szCs w:val="21"/>
        </w:rPr>
        <w:t>2</w:t>
      </w:r>
      <w:r w:rsidR="004D0120">
        <w:rPr>
          <w:rFonts w:ascii="宋体" w:hAnsi="宋体"/>
          <w:color w:val="333333"/>
          <w:sz w:val="21"/>
          <w:szCs w:val="21"/>
        </w:rPr>
        <w:t>000</w:t>
      </w:r>
      <w:r w:rsidR="00762E75">
        <w:rPr>
          <w:rFonts w:ascii="宋体" w:hAnsi="宋体" w:hint="eastAsia"/>
          <w:color w:val="333333"/>
          <w:sz w:val="21"/>
          <w:szCs w:val="21"/>
        </w:rPr>
        <w:t>元</w:t>
      </w:r>
      <w:r>
        <w:rPr>
          <w:rFonts w:ascii="宋体" w:hAnsi="宋体" w:hint="eastAsia"/>
          <w:color w:val="333333"/>
          <w:sz w:val="21"/>
          <w:szCs w:val="21"/>
        </w:rPr>
        <w:t>；</w:t>
      </w:r>
    </w:p>
    <w:p w14:paraId="1BD3A0F5" w14:textId="1C47469E" w:rsidR="00953B1A" w:rsidRDefault="004D0120" w:rsidP="00DA228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390" w:lineRule="atLeast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判令被告赔偿原告亲属照顾原告的护理</w:t>
      </w:r>
      <w:r w:rsidR="00953B1A">
        <w:rPr>
          <w:rFonts w:ascii="宋体" w:hAnsi="宋体" w:hint="eastAsia"/>
          <w:color w:val="333333"/>
          <w:sz w:val="21"/>
          <w:szCs w:val="21"/>
        </w:rPr>
        <w:t>费</w:t>
      </w:r>
      <w:r w:rsidR="00B6705E">
        <w:rPr>
          <w:rFonts w:ascii="宋体" w:hAnsi="宋体"/>
          <w:color w:val="333333"/>
          <w:sz w:val="21"/>
          <w:szCs w:val="21"/>
        </w:rPr>
        <w:t>54000</w:t>
      </w:r>
      <w:r w:rsidR="00953B1A">
        <w:rPr>
          <w:rFonts w:ascii="宋体" w:hAnsi="宋体" w:hint="eastAsia"/>
          <w:color w:val="333333"/>
          <w:sz w:val="21"/>
          <w:szCs w:val="21"/>
        </w:rPr>
        <w:t>元；</w:t>
      </w:r>
    </w:p>
    <w:p w14:paraId="20D29499" w14:textId="2B75252B" w:rsidR="00953B1A" w:rsidRDefault="008904A4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3.</w:t>
      </w:r>
      <w:r w:rsidR="00953B1A">
        <w:rPr>
          <w:rFonts w:ascii="宋体" w:hAnsi="宋体" w:hint="eastAsia"/>
          <w:color w:val="333333"/>
          <w:sz w:val="21"/>
          <w:szCs w:val="21"/>
        </w:rPr>
        <w:t>判令被告向原告赔礼道歉；</w:t>
      </w:r>
    </w:p>
    <w:p w14:paraId="499B70E5" w14:textId="1F776CCD" w:rsidR="00953B1A" w:rsidRDefault="008904A4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4.</w:t>
      </w:r>
      <w:r w:rsidR="00953B1A">
        <w:rPr>
          <w:rFonts w:ascii="宋体" w:hAnsi="宋体" w:hint="eastAsia"/>
          <w:color w:val="333333"/>
          <w:sz w:val="21"/>
          <w:szCs w:val="21"/>
        </w:rPr>
        <w:t>本案诉讼费用由被告承担；</w:t>
      </w:r>
    </w:p>
    <w:p w14:paraId="6B46EDAF" w14:textId="77777777" w:rsidR="00953B1A" w:rsidRPr="007034F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 w:rsidRPr="00DA2289">
        <w:rPr>
          <w:rFonts w:ascii="宋体" w:hAnsi="宋体" w:hint="eastAsia"/>
          <w:b/>
          <w:color w:val="333333"/>
          <w:sz w:val="21"/>
          <w:szCs w:val="21"/>
        </w:rPr>
        <w:t>事实与理由</w:t>
      </w:r>
      <w:r>
        <w:rPr>
          <w:rFonts w:ascii="宋体" w:hAnsi="宋体" w:hint="eastAsia"/>
          <w:color w:val="333333"/>
          <w:sz w:val="21"/>
          <w:szCs w:val="21"/>
        </w:rPr>
        <w:t>：</w:t>
      </w:r>
    </w:p>
    <w:p w14:paraId="1B195361" w14:textId="706C91A6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原告张国兰今年</w:t>
      </w:r>
      <w:r>
        <w:rPr>
          <w:rFonts w:ascii="宋体" w:hAnsi="宋体"/>
          <w:color w:val="333333"/>
          <w:sz w:val="21"/>
          <w:szCs w:val="21"/>
        </w:rPr>
        <w:t>86</w:t>
      </w:r>
      <w:r>
        <w:rPr>
          <w:rFonts w:ascii="宋体" w:hAnsi="宋体" w:hint="eastAsia"/>
          <w:color w:val="333333"/>
          <w:sz w:val="21"/>
          <w:szCs w:val="21"/>
        </w:rPr>
        <w:t>岁，眼盲，半痴呆，无自理能力。鉴于被告承诺“进托老所人员如有高度瘫痪，生活不能自理，本所可请专人护理、照养、服务一切，给子女一个满意和放心”，原告家属与被告于</w:t>
      </w:r>
      <w:smartTag w:uri="urn:schemas-microsoft-com:office:smarttags" w:element="chsdate">
        <w:smartTagPr>
          <w:attr w:name="Year" w:val="2015"/>
          <w:attr w:name="Month" w:val="8"/>
          <w:attr w:name="Day" w:val="6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8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6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>
        <w:rPr>
          <w:rFonts w:ascii="宋体" w:hAnsi="宋体" w:hint="eastAsia"/>
          <w:color w:val="333333"/>
          <w:sz w:val="21"/>
          <w:szCs w:val="21"/>
        </w:rPr>
        <w:t>签订《和县平安托老所协议书》，根据原告身体情况，双方确认托老费为</w:t>
      </w:r>
      <w:r>
        <w:rPr>
          <w:rFonts w:ascii="宋体" w:hAnsi="宋体"/>
          <w:color w:val="333333"/>
          <w:sz w:val="21"/>
          <w:szCs w:val="21"/>
        </w:rPr>
        <w:t>1500</w:t>
      </w:r>
      <w:r>
        <w:rPr>
          <w:rFonts w:ascii="宋体" w:hAnsi="宋体" w:hint="eastAsia"/>
          <w:color w:val="333333"/>
          <w:sz w:val="21"/>
          <w:szCs w:val="21"/>
        </w:rPr>
        <w:t>元每月。在原告家属支付两个月共三千元托老费用后，原告</w:t>
      </w:r>
      <w:r w:rsidR="00084B79">
        <w:rPr>
          <w:rFonts w:ascii="宋体" w:hAnsi="宋体" w:hint="eastAsia"/>
          <w:color w:val="333333"/>
          <w:sz w:val="21"/>
          <w:szCs w:val="21"/>
        </w:rPr>
        <w:t>2</w:t>
      </w:r>
      <w:r w:rsidR="00084B79">
        <w:rPr>
          <w:rFonts w:ascii="宋体" w:hAnsi="宋体"/>
          <w:color w:val="333333"/>
          <w:sz w:val="21"/>
          <w:szCs w:val="21"/>
        </w:rPr>
        <w:t>015</w:t>
      </w:r>
      <w:r>
        <w:rPr>
          <w:rFonts w:ascii="宋体" w:hAnsi="宋体" w:hint="eastAsia"/>
          <w:color w:val="333333"/>
          <w:sz w:val="21"/>
          <w:szCs w:val="21"/>
        </w:rPr>
        <w:t>年</w:t>
      </w:r>
      <w:r w:rsidR="00084B79">
        <w:rPr>
          <w:rFonts w:ascii="宋体" w:hAnsi="宋体" w:hint="eastAsia"/>
          <w:color w:val="333333"/>
          <w:sz w:val="21"/>
          <w:szCs w:val="21"/>
        </w:rPr>
        <w:t>8</w:t>
      </w:r>
      <w:r>
        <w:rPr>
          <w:rFonts w:ascii="宋体" w:hAnsi="宋体" w:hint="eastAsia"/>
          <w:color w:val="333333"/>
          <w:sz w:val="21"/>
          <w:szCs w:val="21"/>
        </w:rPr>
        <w:t>月</w:t>
      </w:r>
      <w:r w:rsidR="00084B79">
        <w:rPr>
          <w:rFonts w:ascii="宋体" w:hAnsi="宋体" w:hint="eastAsia"/>
          <w:color w:val="333333"/>
          <w:sz w:val="21"/>
          <w:szCs w:val="21"/>
        </w:rPr>
        <w:t>6</w:t>
      </w:r>
      <w:r>
        <w:rPr>
          <w:rFonts w:ascii="宋体" w:hAnsi="宋体" w:hint="eastAsia"/>
          <w:color w:val="333333"/>
          <w:sz w:val="21"/>
          <w:szCs w:val="21"/>
        </w:rPr>
        <w:t>日起在被告处开始接受托老服务。</w:t>
      </w:r>
    </w:p>
    <w:p w14:paraId="35A06D02" w14:textId="77777777" w:rsidR="00953B1A" w:rsidRDefault="00953B1A" w:rsidP="004A31F3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smartTag w:uri="urn:schemas-microsoft-com:office:smarttags" w:element="chsdate">
        <w:smartTagPr>
          <w:attr w:name="Year" w:val="2015"/>
          <w:attr w:name="Month" w:val="9"/>
          <w:attr w:name="Day" w:val="27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9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27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>
        <w:rPr>
          <w:rFonts w:ascii="宋体" w:hAnsi="宋体" w:hint="eastAsia"/>
          <w:color w:val="333333"/>
          <w:sz w:val="21"/>
          <w:szCs w:val="21"/>
        </w:rPr>
        <w:t>，原告家属接到被告电话，称原告在养老院跌伤，要求原告家属接人。之后，原告家属将老人接送进和县姥桥镇中心卫生院进行检查治疗，后又转至含山县人民医院治疗，经检查主伤为左股骨颈骨折，并且头部、眼部有多处副伤，不排除老人有遭受人为损伤的嫌疑。</w:t>
      </w:r>
    </w:p>
    <w:p w14:paraId="6682A51D" w14:textId="77777777" w:rsidR="00953B1A" w:rsidRDefault="00953B1A" w:rsidP="009023FD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smartTag w:uri="urn:schemas-microsoft-com:office:smarttags" w:element="chsdate">
        <w:smartTagPr>
          <w:attr w:name="Year" w:val="2015"/>
          <w:attr w:name="Month" w:val="10"/>
          <w:attr w:name="Day" w:val="17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10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4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  <w:r>
        <w:rPr>
          <w:rFonts w:ascii="宋体" w:hAnsi="宋体" w:hint="eastAsia"/>
          <w:color w:val="333333"/>
          <w:sz w:val="21"/>
          <w:szCs w:val="21"/>
        </w:rPr>
        <w:t>，原告家属与被告协调时，被告承认老人是在其合同护理期间，在养老院发生跌伤，但被告以各种理由拒不承担任何责任及费用。原告认为，被告未尽到其宣称的“请专人护理、照养、服务一切，给子女一个满意和放心”服务承诺，连基本的人身安全都无法保障，理应承担原告在被告处摔伤发生的一切检查、治疗、护理等相关费用。</w:t>
      </w:r>
    </w:p>
    <w:p w14:paraId="3D053D00" w14:textId="77777777" w:rsidR="00953B1A" w:rsidRDefault="00953B1A" w:rsidP="009023FD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综上所述，原告特向法院提出诉讼，望法院为原告主持公道，依法维护原告的合法权益，维护法律的尊严！原告已经</w:t>
      </w:r>
      <w:r>
        <w:rPr>
          <w:rFonts w:ascii="宋体" w:hAnsi="宋体"/>
          <w:color w:val="333333"/>
          <w:sz w:val="21"/>
          <w:szCs w:val="21"/>
        </w:rPr>
        <w:t>86</w:t>
      </w:r>
      <w:r>
        <w:rPr>
          <w:rFonts w:ascii="宋体" w:hAnsi="宋体" w:hint="eastAsia"/>
          <w:color w:val="333333"/>
          <w:sz w:val="21"/>
          <w:szCs w:val="21"/>
        </w:rPr>
        <w:t>岁高龄，在养老院还要遭受虐待，如今已完全失去行动能力，命薄西山，危在旦夕，望法院依法裁判，还老人一个公道！</w:t>
      </w:r>
    </w:p>
    <w:p w14:paraId="0D01FF52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firstLineChars="228" w:firstLine="479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此致</w:t>
      </w:r>
    </w:p>
    <w:p w14:paraId="20ACA9DC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安徽省马鞍山市和县人民法院</w:t>
      </w:r>
    </w:p>
    <w:p w14:paraId="1AFD11D3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firstLineChars="3350" w:firstLine="7035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原告：</w:t>
      </w:r>
      <w:r>
        <w:rPr>
          <w:rFonts w:ascii="宋体" w:hAnsi="宋体"/>
          <w:color w:val="333333"/>
          <w:sz w:val="21"/>
          <w:szCs w:val="21"/>
        </w:rPr>
        <w:t xml:space="preserve"> </w:t>
      </w:r>
    </w:p>
    <w:p w14:paraId="79A18844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firstLineChars="3350" w:firstLine="7035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lastRenderedPageBreak/>
        <w:t>法定代理人：</w:t>
      </w:r>
    </w:p>
    <w:p w14:paraId="44F596E2" w14:textId="77777777" w:rsidR="00953B1A" w:rsidRDefault="00953B1A" w:rsidP="009023FD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jc w:val="right"/>
        <w:rPr>
          <w:rFonts w:ascii="宋体"/>
          <w:color w:val="333333"/>
          <w:sz w:val="21"/>
          <w:szCs w:val="21"/>
        </w:rPr>
      </w:pPr>
      <w:smartTag w:uri="urn:schemas-microsoft-com:office:smarttags" w:element="chsdate">
        <w:smartTagPr>
          <w:attr w:name="Year" w:val="2015"/>
          <w:attr w:name="Month" w:val="10"/>
          <w:attr w:name="Day" w:val="17"/>
          <w:attr w:name="IsLunarDate" w:val="False"/>
          <w:attr w:name="IsROCDate" w:val="False"/>
        </w:smartTagPr>
        <w:r>
          <w:rPr>
            <w:rFonts w:ascii="宋体" w:hAnsi="宋体"/>
            <w:color w:val="333333"/>
            <w:sz w:val="21"/>
            <w:szCs w:val="21"/>
          </w:rPr>
          <w:t>2015</w:t>
        </w:r>
        <w:r>
          <w:rPr>
            <w:rFonts w:ascii="宋体" w:hAnsi="宋体" w:hint="eastAsia"/>
            <w:color w:val="333333"/>
            <w:sz w:val="21"/>
            <w:szCs w:val="21"/>
          </w:rPr>
          <w:t>年</w:t>
        </w:r>
        <w:r>
          <w:rPr>
            <w:rFonts w:ascii="宋体" w:hAnsi="宋体"/>
            <w:color w:val="333333"/>
            <w:sz w:val="21"/>
            <w:szCs w:val="21"/>
          </w:rPr>
          <w:t>10</w:t>
        </w:r>
        <w:r>
          <w:rPr>
            <w:rFonts w:ascii="宋体" w:hAnsi="宋体" w:hint="eastAsia"/>
            <w:color w:val="333333"/>
            <w:sz w:val="21"/>
            <w:szCs w:val="21"/>
          </w:rPr>
          <w:t>月</w:t>
        </w:r>
        <w:r>
          <w:rPr>
            <w:rFonts w:ascii="宋体" w:hAnsi="宋体"/>
            <w:color w:val="333333"/>
            <w:sz w:val="21"/>
            <w:szCs w:val="21"/>
          </w:rPr>
          <w:t>17</w:t>
        </w:r>
        <w:r>
          <w:rPr>
            <w:rFonts w:ascii="宋体" w:hAnsi="宋体" w:hint="eastAsia"/>
            <w:color w:val="333333"/>
            <w:sz w:val="21"/>
            <w:szCs w:val="21"/>
          </w:rPr>
          <w:t>日</w:t>
        </w:r>
      </w:smartTag>
    </w:p>
    <w:p w14:paraId="1CAA3173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</w:p>
    <w:p w14:paraId="4837B7FB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 w:hint="eastAsia"/>
          <w:color w:val="333333"/>
          <w:sz w:val="21"/>
          <w:szCs w:val="21"/>
        </w:rPr>
        <w:t>证据目录</w:t>
      </w:r>
    </w:p>
    <w:p w14:paraId="1C9A02A9" w14:textId="77777777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1</w:t>
      </w:r>
      <w:r>
        <w:rPr>
          <w:rFonts w:ascii="宋体" w:hAnsi="宋体" w:hint="eastAsia"/>
          <w:color w:val="333333"/>
          <w:sz w:val="21"/>
          <w:szCs w:val="21"/>
        </w:rPr>
        <w:t>、《和县平安托老所协议书》、交费单据，证明原告系有偿托老，被告承诺“进托老所人员如有高度瘫痪，生活不能自理，本所可请专人护理、照养、服务一切，给子女一个满意和放心”；</w:t>
      </w:r>
    </w:p>
    <w:p w14:paraId="5B64C524" w14:textId="292A6EEA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2</w:t>
      </w:r>
      <w:r>
        <w:rPr>
          <w:rFonts w:ascii="宋体" w:hAnsi="宋体" w:hint="eastAsia"/>
          <w:color w:val="333333"/>
          <w:sz w:val="21"/>
          <w:szCs w:val="21"/>
        </w:rPr>
        <w:t>、原告头部、眼部受伤照片</w:t>
      </w:r>
      <w:r w:rsidR="003D2D24">
        <w:rPr>
          <w:rFonts w:ascii="宋体" w:hAnsi="宋体" w:hint="eastAsia"/>
          <w:color w:val="333333"/>
          <w:sz w:val="21"/>
          <w:szCs w:val="21"/>
        </w:rPr>
        <w:t>（网址</w:t>
      </w:r>
      <w:r w:rsidR="003D2D24">
        <w:rPr>
          <w:rFonts w:ascii="宋体" w:hAnsi="宋体"/>
          <w:color w:val="333333"/>
          <w:sz w:val="21"/>
          <w:szCs w:val="21"/>
        </w:rPr>
        <w:t>：</w:t>
      </w:r>
      <w:r w:rsidR="003D2D24" w:rsidRPr="00F6021D">
        <w:rPr>
          <w:rFonts w:ascii="宋体" w:hAnsi="宋体"/>
          <w:color w:val="333333"/>
          <w:sz w:val="21"/>
          <w:szCs w:val="21"/>
        </w:rPr>
        <w:t>http://pan.baidu.com/s/1kTyDc3P</w:t>
      </w:r>
      <w:r w:rsidR="003D2D24">
        <w:rPr>
          <w:rFonts w:ascii="宋体" w:hAnsi="宋体"/>
          <w:color w:val="333333"/>
          <w:sz w:val="21"/>
          <w:szCs w:val="21"/>
        </w:rPr>
        <w:t>）</w:t>
      </w:r>
      <w:r>
        <w:rPr>
          <w:rFonts w:ascii="宋体" w:hAnsi="宋体" w:hint="eastAsia"/>
          <w:color w:val="333333"/>
          <w:sz w:val="21"/>
          <w:szCs w:val="21"/>
        </w:rPr>
        <w:t>；托老所医院医生的诊断报告、病历及检查费、医药费等详细发票，证明原告因摔伤造成的费用支出情况；</w:t>
      </w:r>
    </w:p>
    <w:p w14:paraId="43EBD550" w14:textId="65745EDF" w:rsidR="00953B1A" w:rsidRDefault="00953B1A" w:rsidP="00DA2289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3</w:t>
      </w:r>
      <w:r>
        <w:rPr>
          <w:rFonts w:ascii="宋体" w:hAnsi="宋体" w:hint="eastAsia"/>
          <w:color w:val="333333"/>
          <w:sz w:val="21"/>
          <w:szCs w:val="21"/>
        </w:rPr>
        <w:t>、</w:t>
      </w:r>
      <w:r w:rsidR="004574C6">
        <w:rPr>
          <w:rFonts w:ascii="宋体" w:hAnsi="宋体" w:hint="eastAsia"/>
          <w:color w:val="333333"/>
          <w:sz w:val="21"/>
          <w:szCs w:val="21"/>
        </w:rPr>
        <w:t>原告</w:t>
      </w:r>
      <w:r w:rsidR="004574C6">
        <w:rPr>
          <w:rFonts w:ascii="宋体" w:hAnsi="宋体"/>
          <w:color w:val="333333"/>
          <w:sz w:val="21"/>
          <w:szCs w:val="21"/>
        </w:rPr>
        <w:t>伤残鉴定</w:t>
      </w:r>
      <w:r w:rsidRPr="00F6021D">
        <w:rPr>
          <w:rFonts w:ascii="宋体" w:hAnsi="宋体" w:hint="eastAsia"/>
          <w:color w:val="333333"/>
          <w:sz w:val="21"/>
          <w:szCs w:val="21"/>
        </w:rPr>
        <w:t>凭证</w:t>
      </w:r>
      <w:r>
        <w:rPr>
          <w:rFonts w:ascii="宋体" w:hAnsi="宋体" w:hint="eastAsia"/>
          <w:color w:val="333333"/>
          <w:sz w:val="21"/>
          <w:szCs w:val="21"/>
        </w:rPr>
        <w:t>；</w:t>
      </w:r>
    </w:p>
    <w:p w14:paraId="345F71CA" w14:textId="23BF09C0" w:rsidR="00953B1A" w:rsidRDefault="00953B1A">
      <w:pPr>
        <w:pStyle w:val="a3"/>
        <w:shd w:val="clear" w:color="auto" w:fill="FFFFFF"/>
        <w:spacing w:before="0" w:beforeAutospacing="0" w:after="0" w:afterAutospacing="0" w:line="390" w:lineRule="atLeast"/>
        <w:ind w:right="420" w:firstLine="480"/>
        <w:rPr>
          <w:rFonts w:ascii="宋体" w:hAnsi="宋体"/>
          <w:color w:val="333333"/>
          <w:sz w:val="21"/>
          <w:szCs w:val="21"/>
        </w:rPr>
      </w:pPr>
      <w:r>
        <w:rPr>
          <w:rFonts w:ascii="宋体" w:hAnsi="宋体"/>
          <w:color w:val="333333"/>
          <w:sz w:val="21"/>
          <w:szCs w:val="21"/>
        </w:rPr>
        <w:t>4</w:t>
      </w:r>
      <w:r>
        <w:rPr>
          <w:rFonts w:ascii="宋体" w:hAnsi="宋体" w:hint="eastAsia"/>
          <w:color w:val="333333"/>
          <w:sz w:val="21"/>
          <w:szCs w:val="21"/>
        </w:rPr>
        <w:t>、被告承认原告是在托老所摔伤的录音</w:t>
      </w:r>
      <w:r w:rsidR="00F6021D">
        <w:rPr>
          <w:rFonts w:ascii="宋体" w:hAnsi="宋体" w:hint="eastAsia"/>
          <w:color w:val="333333"/>
          <w:sz w:val="21"/>
          <w:szCs w:val="21"/>
        </w:rPr>
        <w:t>（</w:t>
      </w:r>
      <w:r w:rsidR="00AA1FDD">
        <w:rPr>
          <w:rFonts w:ascii="宋体" w:hAnsi="宋体" w:hint="eastAsia"/>
          <w:color w:val="333333"/>
          <w:sz w:val="21"/>
          <w:szCs w:val="21"/>
        </w:rPr>
        <w:t>网址：</w:t>
      </w:r>
      <w:r w:rsidR="00AA1FDD" w:rsidRPr="00F6021D">
        <w:rPr>
          <w:rFonts w:ascii="宋体" w:hAnsi="宋体"/>
          <w:sz w:val="21"/>
          <w:szCs w:val="21"/>
        </w:rPr>
        <w:t>http://pan.baidu.com/s/1kTrl9cj</w:t>
      </w:r>
      <w:r w:rsidR="00F6021D">
        <w:rPr>
          <w:rFonts w:ascii="宋体" w:hAnsi="宋体" w:hint="eastAsia"/>
          <w:color w:val="333333"/>
          <w:sz w:val="21"/>
          <w:szCs w:val="21"/>
        </w:rPr>
        <w:t>）</w:t>
      </w:r>
      <w:r w:rsidR="00F6021D">
        <w:rPr>
          <w:rFonts w:ascii="宋体" w:hAnsi="宋体"/>
          <w:color w:val="333333"/>
          <w:sz w:val="21"/>
          <w:szCs w:val="21"/>
        </w:rPr>
        <w:t>，</w:t>
      </w:r>
      <w:r w:rsidR="00AA1FDD">
        <w:rPr>
          <w:rFonts w:ascii="宋体" w:hAnsi="宋体"/>
          <w:color w:val="333333"/>
          <w:sz w:val="21"/>
          <w:szCs w:val="21"/>
        </w:rPr>
        <w:t>以及录音纸面内容记录一份，</w:t>
      </w:r>
      <w:r>
        <w:rPr>
          <w:rFonts w:ascii="宋体" w:hAnsi="宋体" w:hint="eastAsia"/>
          <w:color w:val="333333"/>
          <w:sz w:val="21"/>
          <w:szCs w:val="21"/>
        </w:rPr>
        <w:t>证明被起诉人承认起诉人是在托老所期间摔倒受伤的。</w:t>
      </w:r>
    </w:p>
    <w:p w14:paraId="7DC4D0A3" w14:textId="77777777" w:rsidR="00054099" w:rsidRPr="00054099" w:rsidRDefault="00054099" w:rsidP="005844FE">
      <w:pPr>
        <w:pStyle w:val="a3"/>
        <w:shd w:val="clear" w:color="auto" w:fill="FFFFFF"/>
        <w:spacing w:before="0" w:beforeAutospacing="0" w:after="0" w:afterAutospacing="0" w:line="390" w:lineRule="atLeast"/>
        <w:ind w:right="420"/>
        <w:rPr>
          <w:rFonts w:ascii="宋体" w:hAnsi="宋体"/>
          <w:color w:val="333333"/>
          <w:sz w:val="21"/>
          <w:szCs w:val="21"/>
        </w:rPr>
      </w:pPr>
      <w:bookmarkStart w:id="0" w:name="_GoBack"/>
      <w:bookmarkEnd w:id="0"/>
    </w:p>
    <w:p w14:paraId="661BA1D9" w14:textId="39CF4627" w:rsidR="00953B1A" w:rsidRPr="00312D04" w:rsidRDefault="00953B1A" w:rsidP="00312D04">
      <w:pPr>
        <w:pStyle w:val="a3"/>
        <w:shd w:val="clear" w:color="auto" w:fill="FFFFFF"/>
        <w:spacing w:before="0" w:beforeAutospacing="0" w:after="0" w:afterAutospacing="0" w:line="390" w:lineRule="atLeast"/>
        <w:ind w:firstLine="480"/>
        <w:rPr>
          <w:rFonts w:ascii="宋体"/>
          <w:color w:val="333333"/>
          <w:sz w:val="21"/>
          <w:szCs w:val="21"/>
        </w:rPr>
      </w:pPr>
    </w:p>
    <w:sectPr w:rsidR="00953B1A" w:rsidRPr="00312D04" w:rsidSect="00FA00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1BEFC2" w14:textId="77777777" w:rsidR="00E24CE8" w:rsidRDefault="00E24CE8" w:rsidP="00084B79">
      <w:pPr>
        <w:spacing w:after="0" w:line="240" w:lineRule="auto"/>
      </w:pPr>
      <w:r>
        <w:separator/>
      </w:r>
    </w:p>
  </w:endnote>
  <w:endnote w:type="continuationSeparator" w:id="0">
    <w:p w14:paraId="2960D9DC" w14:textId="77777777" w:rsidR="00E24CE8" w:rsidRDefault="00E24CE8" w:rsidP="00084B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5109B5" w14:textId="77777777" w:rsidR="00E24CE8" w:rsidRDefault="00E24CE8" w:rsidP="00084B79">
      <w:pPr>
        <w:spacing w:after="0" w:line="240" w:lineRule="auto"/>
      </w:pPr>
      <w:r>
        <w:separator/>
      </w:r>
    </w:p>
  </w:footnote>
  <w:footnote w:type="continuationSeparator" w:id="0">
    <w:p w14:paraId="732FB513" w14:textId="77777777" w:rsidR="00E24CE8" w:rsidRDefault="00E24CE8" w:rsidP="00084B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45004"/>
    <w:multiLevelType w:val="hybridMultilevel"/>
    <w:tmpl w:val="DCC4FEF0"/>
    <w:lvl w:ilvl="0" w:tplc="60003912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1" w15:restartNumberingAfterBreak="0">
    <w:nsid w:val="0299544E"/>
    <w:multiLevelType w:val="hybridMultilevel"/>
    <w:tmpl w:val="21227A36"/>
    <w:lvl w:ilvl="0" w:tplc="FC2E1C1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abstractNum w:abstractNumId="2" w15:restartNumberingAfterBreak="0">
    <w:nsid w:val="07B25AA7"/>
    <w:multiLevelType w:val="hybridMultilevel"/>
    <w:tmpl w:val="BCA0DEA6"/>
    <w:lvl w:ilvl="0" w:tplc="BEAC4094">
      <w:start w:val="1"/>
      <w:numFmt w:val="decimal"/>
      <w:lvlText w:val="%1."/>
      <w:lvlJc w:val="left"/>
      <w:pPr>
        <w:ind w:left="84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22CE72BA"/>
    <w:multiLevelType w:val="hybridMultilevel"/>
    <w:tmpl w:val="D132ECE0"/>
    <w:lvl w:ilvl="0" w:tplc="8C18F3C8">
      <w:start w:val="1"/>
      <w:numFmt w:val="decimal"/>
      <w:lvlText w:val="%1."/>
      <w:lvlJc w:val="left"/>
      <w:pPr>
        <w:ind w:left="8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4" w15:restartNumberingAfterBreak="0">
    <w:nsid w:val="442D40A0"/>
    <w:multiLevelType w:val="hybridMultilevel"/>
    <w:tmpl w:val="745679AA"/>
    <w:lvl w:ilvl="0" w:tplc="A97EB89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5" w15:restartNumberingAfterBreak="0">
    <w:nsid w:val="46B13A34"/>
    <w:multiLevelType w:val="hybridMultilevel"/>
    <w:tmpl w:val="F7B2F678"/>
    <w:lvl w:ilvl="0" w:tplc="2EA60C94">
      <w:start w:val="1"/>
      <w:numFmt w:val="japaneseCounting"/>
      <w:lvlText w:val="%1、"/>
      <w:lvlJc w:val="left"/>
      <w:pPr>
        <w:ind w:left="90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  <w:rPr>
        <w:rFonts w:cs="Times New Roman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oNotTrackMoves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1F3"/>
    <w:rsid w:val="000455D6"/>
    <w:rsid w:val="00054099"/>
    <w:rsid w:val="00064EF4"/>
    <w:rsid w:val="0007640C"/>
    <w:rsid w:val="00080EAB"/>
    <w:rsid w:val="00084B79"/>
    <w:rsid w:val="000A2817"/>
    <w:rsid w:val="000A73AF"/>
    <w:rsid w:val="000B1982"/>
    <w:rsid w:val="000E1397"/>
    <w:rsid w:val="00103DF4"/>
    <w:rsid w:val="001528F1"/>
    <w:rsid w:val="00183380"/>
    <w:rsid w:val="001A7B32"/>
    <w:rsid w:val="001B60EB"/>
    <w:rsid w:val="002219F3"/>
    <w:rsid w:val="002263F2"/>
    <w:rsid w:val="0028284B"/>
    <w:rsid w:val="00282B86"/>
    <w:rsid w:val="002C59B7"/>
    <w:rsid w:val="00312D04"/>
    <w:rsid w:val="003263FF"/>
    <w:rsid w:val="00364B1E"/>
    <w:rsid w:val="00385048"/>
    <w:rsid w:val="003B41F6"/>
    <w:rsid w:val="003D2D24"/>
    <w:rsid w:val="003E0392"/>
    <w:rsid w:val="003F2612"/>
    <w:rsid w:val="004537BA"/>
    <w:rsid w:val="004574C6"/>
    <w:rsid w:val="004A31F3"/>
    <w:rsid w:val="004C2B14"/>
    <w:rsid w:val="004D0120"/>
    <w:rsid w:val="00532259"/>
    <w:rsid w:val="00574568"/>
    <w:rsid w:val="005844FE"/>
    <w:rsid w:val="00584A50"/>
    <w:rsid w:val="005A1DCA"/>
    <w:rsid w:val="005C21C7"/>
    <w:rsid w:val="005F285C"/>
    <w:rsid w:val="00623A3E"/>
    <w:rsid w:val="0063063E"/>
    <w:rsid w:val="0063208C"/>
    <w:rsid w:val="00676DF9"/>
    <w:rsid w:val="006B16C7"/>
    <w:rsid w:val="007034FA"/>
    <w:rsid w:val="0074595A"/>
    <w:rsid w:val="00762E75"/>
    <w:rsid w:val="007F7753"/>
    <w:rsid w:val="00817341"/>
    <w:rsid w:val="008904A4"/>
    <w:rsid w:val="008B6A53"/>
    <w:rsid w:val="008C09B1"/>
    <w:rsid w:val="008C0FE1"/>
    <w:rsid w:val="009023FD"/>
    <w:rsid w:val="00936421"/>
    <w:rsid w:val="00953B1A"/>
    <w:rsid w:val="009B5F35"/>
    <w:rsid w:val="009D2CDA"/>
    <w:rsid w:val="009E0F7A"/>
    <w:rsid w:val="00A365B9"/>
    <w:rsid w:val="00A50226"/>
    <w:rsid w:val="00AA1FDD"/>
    <w:rsid w:val="00AB6588"/>
    <w:rsid w:val="00AE537F"/>
    <w:rsid w:val="00B1473B"/>
    <w:rsid w:val="00B6705E"/>
    <w:rsid w:val="00BF769A"/>
    <w:rsid w:val="00C067E2"/>
    <w:rsid w:val="00C14D1C"/>
    <w:rsid w:val="00CB620D"/>
    <w:rsid w:val="00D359F6"/>
    <w:rsid w:val="00D55B8D"/>
    <w:rsid w:val="00DA2289"/>
    <w:rsid w:val="00E03CE3"/>
    <w:rsid w:val="00E24CE8"/>
    <w:rsid w:val="00E92FAE"/>
    <w:rsid w:val="00EA05A3"/>
    <w:rsid w:val="00EA4FCD"/>
    <w:rsid w:val="00EB621F"/>
    <w:rsid w:val="00EE4850"/>
    <w:rsid w:val="00F00A1F"/>
    <w:rsid w:val="00F6021D"/>
    <w:rsid w:val="00F7289F"/>
    <w:rsid w:val="00F771B9"/>
    <w:rsid w:val="00FA00ED"/>
    <w:rsid w:val="00FC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1D2FE3A2"/>
  <w15:docId w15:val="{CB31BAA5-0F7D-471E-8510-44284324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0ED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4A31F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4">
    <w:name w:val="Hyperlink"/>
    <w:uiPriority w:val="99"/>
    <w:semiHidden/>
    <w:rsid w:val="004A31F3"/>
    <w:rPr>
      <w:rFonts w:cs="Times New Roman"/>
      <w:color w:val="0000FF"/>
      <w:u w:val="single"/>
    </w:rPr>
  </w:style>
  <w:style w:type="paragraph" w:styleId="a5">
    <w:name w:val="Salutation"/>
    <w:basedOn w:val="a"/>
    <w:next w:val="a"/>
    <w:link w:val="Char"/>
    <w:uiPriority w:val="99"/>
    <w:rsid w:val="00312D04"/>
    <w:rPr>
      <w:rFonts w:ascii="宋体" w:hAnsi="宋体"/>
      <w:color w:val="333333"/>
      <w:sz w:val="21"/>
      <w:szCs w:val="21"/>
    </w:rPr>
  </w:style>
  <w:style w:type="character" w:customStyle="1" w:styleId="Char">
    <w:name w:val="称呼 Char"/>
    <w:link w:val="a5"/>
    <w:uiPriority w:val="99"/>
    <w:locked/>
    <w:rsid w:val="00312D04"/>
    <w:rPr>
      <w:rFonts w:ascii="宋体" w:eastAsia="宋体" w:hAnsi="宋体" w:cs="Times New Roman"/>
      <w:color w:val="333333"/>
      <w:sz w:val="21"/>
      <w:szCs w:val="21"/>
    </w:rPr>
  </w:style>
  <w:style w:type="paragraph" w:styleId="a6">
    <w:name w:val="Closing"/>
    <w:basedOn w:val="a"/>
    <w:link w:val="Char0"/>
    <w:uiPriority w:val="99"/>
    <w:rsid w:val="00312D04"/>
    <w:pPr>
      <w:spacing w:after="0" w:line="240" w:lineRule="auto"/>
      <w:ind w:left="4252"/>
    </w:pPr>
    <w:rPr>
      <w:rFonts w:ascii="宋体" w:hAnsi="宋体"/>
      <w:color w:val="333333"/>
      <w:sz w:val="21"/>
      <w:szCs w:val="21"/>
    </w:rPr>
  </w:style>
  <w:style w:type="character" w:customStyle="1" w:styleId="Char0">
    <w:name w:val="结束语 Char"/>
    <w:link w:val="a6"/>
    <w:uiPriority w:val="99"/>
    <w:locked/>
    <w:rsid w:val="00312D04"/>
    <w:rPr>
      <w:rFonts w:ascii="宋体" w:eastAsia="宋体" w:hAnsi="宋体" w:cs="Times New Roman"/>
      <w:color w:val="333333"/>
      <w:sz w:val="21"/>
      <w:szCs w:val="21"/>
    </w:rPr>
  </w:style>
  <w:style w:type="character" w:styleId="a7">
    <w:name w:val="annotation reference"/>
    <w:uiPriority w:val="99"/>
    <w:semiHidden/>
    <w:rsid w:val="00BF769A"/>
    <w:rPr>
      <w:rFonts w:cs="Times New Roman"/>
      <w:sz w:val="21"/>
      <w:szCs w:val="21"/>
    </w:rPr>
  </w:style>
  <w:style w:type="paragraph" w:styleId="a8">
    <w:name w:val="annotation text"/>
    <w:basedOn w:val="a"/>
    <w:link w:val="Char1"/>
    <w:uiPriority w:val="99"/>
    <w:semiHidden/>
    <w:rsid w:val="00BF769A"/>
  </w:style>
  <w:style w:type="character" w:customStyle="1" w:styleId="Char1">
    <w:name w:val="批注文字 Char"/>
    <w:link w:val="a8"/>
    <w:uiPriority w:val="99"/>
    <w:semiHidden/>
    <w:locked/>
    <w:rsid w:val="00BF769A"/>
    <w:rPr>
      <w:rFonts w:cs="Times New Roman"/>
    </w:rPr>
  </w:style>
  <w:style w:type="paragraph" w:styleId="a9">
    <w:name w:val="annotation subject"/>
    <w:basedOn w:val="a8"/>
    <w:next w:val="a8"/>
    <w:link w:val="Char2"/>
    <w:uiPriority w:val="99"/>
    <w:semiHidden/>
    <w:rsid w:val="00BF769A"/>
    <w:rPr>
      <w:b/>
      <w:bCs/>
    </w:rPr>
  </w:style>
  <w:style w:type="character" w:customStyle="1" w:styleId="Char2">
    <w:name w:val="批注主题 Char"/>
    <w:link w:val="a9"/>
    <w:uiPriority w:val="99"/>
    <w:semiHidden/>
    <w:locked/>
    <w:rsid w:val="00BF769A"/>
    <w:rPr>
      <w:rFonts w:cs="Times New Roman"/>
      <w:b/>
      <w:bCs/>
    </w:rPr>
  </w:style>
  <w:style w:type="paragraph" w:styleId="aa">
    <w:name w:val="Balloon Text"/>
    <w:basedOn w:val="a"/>
    <w:link w:val="Char3"/>
    <w:uiPriority w:val="99"/>
    <w:semiHidden/>
    <w:rsid w:val="00BF769A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link w:val="aa"/>
    <w:uiPriority w:val="99"/>
    <w:semiHidden/>
    <w:locked/>
    <w:rsid w:val="00BF769A"/>
    <w:rPr>
      <w:rFonts w:cs="Times New Roman"/>
      <w:sz w:val="18"/>
      <w:szCs w:val="18"/>
    </w:rPr>
  </w:style>
  <w:style w:type="character" w:customStyle="1" w:styleId="f-article-txt-fb1">
    <w:name w:val="f-article-txt-fb1"/>
    <w:uiPriority w:val="99"/>
    <w:rsid w:val="00BF769A"/>
    <w:rPr>
      <w:rFonts w:cs="Times New Roman"/>
      <w:color w:val="2C6DAF"/>
    </w:rPr>
  </w:style>
  <w:style w:type="paragraph" w:styleId="ab">
    <w:name w:val="Date"/>
    <w:basedOn w:val="a"/>
    <w:next w:val="a"/>
    <w:link w:val="Char4"/>
    <w:uiPriority w:val="99"/>
    <w:rsid w:val="00AB6588"/>
    <w:pPr>
      <w:ind w:leftChars="2500" w:left="100"/>
    </w:pPr>
  </w:style>
  <w:style w:type="character" w:customStyle="1" w:styleId="Char4">
    <w:name w:val="日期 Char"/>
    <w:link w:val="ab"/>
    <w:uiPriority w:val="99"/>
    <w:semiHidden/>
    <w:locked/>
    <w:rPr>
      <w:rFonts w:cs="Times New Roman"/>
      <w:kern w:val="0"/>
      <w:sz w:val="22"/>
    </w:rPr>
  </w:style>
  <w:style w:type="paragraph" w:styleId="ac">
    <w:name w:val="header"/>
    <w:basedOn w:val="a"/>
    <w:link w:val="Char5"/>
    <w:uiPriority w:val="99"/>
    <w:unhideWhenUsed/>
    <w:rsid w:val="00084B79"/>
    <w:pPr>
      <w:tabs>
        <w:tab w:val="center" w:pos="4320"/>
        <w:tab w:val="right" w:pos="8640"/>
      </w:tabs>
    </w:pPr>
  </w:style>
  <w:style w:type="character" w:customStyle="1" w:styleId="Char5">
    <w:name w:val="页眉 Char"/>
    <w:link w:val="ac"/>
    <w:uiPriority w:val="99"/>
    <w:rsid w:val="00084B79"/>
    <w:rPr>
      <w:sz w:val="22"/>
      <w:szCs w:val="22"/>
    </w:rPr>
  </w:style>
  <w:style w:type="paragraph" w:styleId="ad">
    <w:name w:val="footer"/>
    <w:basedOn w:val="a"/>
    <w:link w:val="Char6"/>
    <w:uiPriority w:val="99"/>
    <w:unhideWhenUsed/>
    <w:rsid w:val="00084B79"/>
    <w:pPr>
      <w:tabs>
        <w:tab w:val="center" w:pos="4320"/>
        <w:tab w:val="right" w:pos="8640"/>
      </w:tabs>
    </w:pPr>
  </w:style>
  <w:style w:type="character" w:customStyle="1" w:styleId="Char6">
    <w:name w:val="页脚 Char"/>
    <w:link w:val="ad"/>
    <w:uiPriority w:val="99"/>
    <w:rsid w:val="00084B79"/>
    <w:rPr>
      <w:sz w:val="22"/>
      <w:szCs w:val="22"/>
    </w:rPr>
  </w:style>
  <w:style w:type="character" w:styleId="ae">
    <w:name w:val="FollowedHyperlink"/>
    <w:uiPriority w:val="99"/>
    <w:semiHidden/>
    <w:unhideWhenUsed/>
    <w:rsid w:val="00532259"/>
    <w:rPr>
      <w:color w:val="800080"/>
      <w:u w:val="single"/>
    </w:rPr>
  </w:style>
  <w:style w:type="paragraph" w:styleId="af">
    <w:name w:val="Revision"/>
    <w:hidden/>
    <w:uiPriority w:val="99"/>
    <w:semiHidden/>
    <w:rsid w:val="001528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30119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19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01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11966">
                  <w:marLeft w:val="0"/>
                  <w:marRight w:val="0"/>
                  <w:marTop w:val="0"/>
                  <w:marBottom w:val="0"/>
                  <w:divBdr>
                    <w:top w:val="single" w:sz="6" w:space="5" w:color="ECECEC"/>
                    <w:left w:val="single" w:sz="6" w:space="11" w:color="ECECEC"/>
                    <w:bottom w:val="single" w:sz="6" w:space="0" w:color="ECECEC"/>
                    <w:right w:val="single" w:sz="6" w:space="11" w:color="ECECEC"/>
                  </w:divBdr>
                  <w:divsChild>
                    <w:div w:id="4130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01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8D890-A1C2-41F9-AF54-9C9117AB4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2</Pages>
  <Words>194</Words>
  <Characters>1110</Characters>
  <Application>Microsoft Office Word</Application>
  <DocSecurity>0</DocSecurity>
  <Lines>9</Lines>
  <Paragraphs>2</Paragraphs>
  <ScaleCrop>false</ScaleCrop>
  <Company>Tsinghua University</Company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Einstien</dc:creator>
  <cp:keywords/>
  <dc:description/>
  <cp:lastModifiedBy>Albert Einstien</cp:lastModifiedBy>
  <cp:revision>45</cp:revision>
  <cp:lastPrinted>2015-10-31T08:25:00Z</cp:lastPrinted>
  <dcterms:created xsi:type="dcterms:W3CDTF">2015-10-17T02:31:00Z</dcterms:created>
  <dcterms:modified xsi:type="dcterms:W3CDTF">2015-10-31T13:41:00Z</dcterms:modified>
</cp:coreProperties>
</file>